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8A1889" w14:textId="77777777" w:rsidR="00800795" w:rsidRPr="00D177FE" w:rsidRDefault="00800795" w:rsidP="00800795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bookmarkStart w:id="0" w:name="_Toc41179884"/>
      <w:bookmarkStart w:id="1" w:name="_Toc40986560"/>
      <w:bookmarkStart w:id="2" w:name="_Toc40985620"/>
      <w:bookmarkStart w:id="3" w:name="_Toc36061452"/>
      <w:bookmarkStart w:id="4" w:name="_Toc36061214"/>
      <w:r w:rsidRPr="00FE2DE4">
        <w:rPr>
          <w:color w:val="000000"/>
          <w:sz w:val="24"/>
        </w:rPr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58DC3B7A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13E28CF7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</w:t>
      </w:r>
      <w:r>
        <w:rPr>
          <w:b/>
          <w:color w:val="000000"/>
          <w:sz w:val="28"/>
        </w:rPr>
        <w:t>кий государственный университет</w:t>
      </w:r>
    </w:p>
    <w:p w14:paraId="7546AACE" w14:textId="77777777" w:rsidR="00800795" w:rsidRPr="00D177FE" w:rsidRDefault="00800795" w:rsidP="00800795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bookmarkStart w:id="5" w:name="OLE_LINK8"/>
      <w:bookmarkStart w:id="6" w:name="OLE_LINK9"/>
      <w:r w:rsidRPr="00D177FE">
        <w:rPr>
          <w:b/>
          <w:color w:val="000000"/>
          <w:sz w:val="28"/>
        </w:rPr>
        <w:t>(национальный исследовательский университет)</w:t>
      </w:r>
      <w:bookmarkEnd w:id="5"/>
      <w:bookmarkEnd w:id="6"/>
      <w:r>
        <w:rPr>
          <w:b/>
          <w:color w:val="000000"/>
          <w:sz w:val="28"/>
        </w:rPr>
        <w:t>»</w:t>
      </w:r>
    </w:p>
    <w:p w14:paraId="3313A13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131B8E20" w14:textId="77777777" w:rsidR="00800795" w:rsidRPr="003F4CD1" w:rsidRDefault="00800795" w:rsidP="00800795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23281361" w14:textId="77777777" w:rsidR="00800795" w:rsidRDefault="00800795" w:rsidP="00800795">
      <w:pPr>
        <w:rPr>
          <w:b/>
        </w:rPr>
      </w:pPr>
    </w:p>
    <w:p w14:paraId="537C3B17" w14:textId="77777777" w:rsidR="00800795" w:rsidRDefault="00800795" w:rsidP="00800795">
      <w:pPr>
        <w:rPr>
          <w:b/>
        </w:rPr>
      </w:pPr>
    </w:p>
    <w:tbl>
      <w:tblPr>
        <w:tblW w:w="0" w:type="auto"/>
        <w:jc w:val="right"/>
        <w:tblLook w:val="01E0" w:firstRow="1" w:lastRow="1" w:firstColumn="1" w:lastColumn="1" w:noHBand="0" w:noVBand="0"/>
      </w:tblPr>
      <w:tblGrid>
        <w:gridCol w:w="4670"/>
      </w:tblGrid>
      <w:tr w:rsidR="00800795" w:rsidRPr="00D523F3" w14:paraId="4B86F44F" w14:textId="77777777" w:rsidTr="00B23276">
        <w:trPr>
          <w:jc w:val="right"/>
        </w:trPr>
        <w:tc>
          <w:tcPr>
            <w:tcW w:w="4670" w:type="dxa"/>
          </w:tcPr>
          <w:p w14:paraId="5FF3CCCD" w14:textId="77777777" w:rsidR="00800795" w:rsidRPr="00605D45" w:rsidRDefault="00800795" w:rsidP="00B23276">
            <w:pPr>
              <w:spacing w:line="360" w:lineRule="auto"/>
              <w:ind w:left="446"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ДОПУСТИТЬ К ЗАЩИТЕ</w:t>
            </w:r>
          </w:p>
          <w:p w14:paraId="2704C072" w14:textId="77777777" w:rsidR="00800795" w:rsidRPr="00605D45" w:rsidRDefault="00800795" w:rsidP="00B23276">
            <w:pPr>
              <w:ind w:left="446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Заведующий кафедрой, д.ф.-м.н., профессор</w:t>
            </w:r>
          </w:p>
          <w:p w14:paraId="7C57A56F" w14:textId="77777777" w:rsidR="00800795" w:rsidRPr="00605D45" w:rsidRDefault="00800795" w:rsidP="00B23276">
            <w:pPr>
              <w:spacing w:before="120" w:line="360" w:lineRule="auto"/>
              <w:ind w:left="446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</w:t>
            </w:r>
            <w:r w:rsidRPr="00605D45">
              <w:rPr>
                <w:bCs/>
                <w:sz w:val="28"/>
                <w:szCs w:val="28"/>
              </w:rPr>
              <w:t xml:space="preserve"> Л.Б.</w:t>
            </w:r>
            <w:r w:rsidRPr="00605D45">
              <w:rPr>
                <w:bCs/>
                <w:sz w:val="28"/>
                <w:szCs w:val="28"/>
                <w:lang w:val="en-US"/>
              </w:rPr>
              <w:t xml:space="preserve"> </w:t>
            </w:r>
            <w:r w:rsidRPr="00605D45">
              <w:rPr>
                <w:bCs/>
                <w:sz w:val="28"/>
                <w:szCs w:val="28"/>
              </w:rPr>
              <w:t>Соколинский</w:t>
            </w:r>
          </w:p>
          <w:p w14:paraId="4972933A" w14:textId="110BD99A" w:rsidR="00800795" w:rsidRPr="00605D45" w:rsidRDefault="00800795" w:rsidP="00B23276">
            <w:pPr>
              <w:ind w:left="446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E6CEE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1357452E" w14:textId="77777777" w:rsidR="00800795" w:rsidRDefault="00800795" w:rsidP="00800795">
      <w:pPr>
        <w:rPr>
          <w:b/>
        </w:rPr>
      </w:pPr>
    </w:p>
    <w:p w14:paraId="1605BE52" w14:textId="77777777" w:rsidR="00800795" w:rsidRDefault="00800795" w:rsidP="00800795">
      <w:pPr>
        <w:rPr>
          <w:b/>
        </w:rPr>
      </w:pPr>
    </w:p>
    <w:p w14:paraId="756303A3" w14:textId="77777777" w:rsidR="00800795" w:rsidRDefault="00800795" w:rsidP="00800795">
      <w:pPr>
        <w:rPr>
          <w:b/>
        </w:rPr>
      </w:pPr>
    </w:p>
    <w:p w14:paraId="728F78BA" w14:textId="77777777" w:rsidR="00800795" w:rsidRDefault="00800795" w:rsidP="00800795">
      <w:pPr>
        <w:rPr>
          <w:b/>
        </w:rPr>
      </w:pPr>
    </w:p>
    <w:p w14:paraId="051762CC" w14:textId="77777777" w:rsidR="00800795" w:rsidRDefault="00800795" w:rsidP="00800795">
      <w:pPr>
        <w:rPr>
          <w:b/>
        </w:rPr>
      </w:pPr>
    </w:p>
    <w:p w14:paraId="6D35DCE3" w14:textId="1BCE6E2B" w:rsidR="00800795" w:rsidRPr="000268D1" w:rsidRDefault="00800795" w:rsidP="00B47DDE">
      <w:pPr>
        <w:suppressAutoHyphens/>
        <w:jc w:val="center"/>
        <w:rPr>
          <w:b/>
        </w:rPr>
      </w:pPr>
      <w:r>
        <w:rPr>
          <w:b/>
          <w:sz w:val="32"/>
          <w:szCs w:val="32"/>
        </w:rPr>
        <w:t>Разработка системы электронного голосования на основе технологии блокчейн</w:t>
      </w:r>
    </w:p>
    <w:p w14:paraId="4667D3D2" w14:textId="77777777" w:rsidR="00800795" w:rsidRDefault="00800795" w:rsidP="00800795">
      <w:pPr>
        <w:rPr>
          <w:b/>
        </w:rPr>
      </w:pPr>
    </w:p>
    <w:p w14:paraId="1835F3BC" w14:textId="77777777" w:rsidR="00800795" w:rsidRPr="001B18F8" w:rsidRDefault="00800795" w:rsidP="00800795">
      <w:pPr>
        <w:rPr>
          <w:b/>
        </w:rPr>
      </w:pPr>
    </w:p>
    <w:p w14:paraId="68D441F8" w14:textId="77777777" w:rsidR="00800795" w:rsidRPr="00BA6823" w:rsidRDefault="00800795" w:rsidP="00800795">
      <w:pPr>
        <w:jc w:val="center"/>
        <w:rPr>
          <w:bCs/>
          <w:sz w:val="28"/>
          <w:szCs w:val="28"/>
        </w:rPr>
      </w:pPr>
      <w:r w:rsidRPr="00BA6823">
        <w:rPr>
          <w:bCs/>
          <w:sz w:val="28"/>
          <w:szCs w:val="28"/>
        </w:rPr>
        <w:t>ВЫПУСКНАЯ КВАЛИФИКАЦ</w:t>
      </w:r>
      <w:r w:rsidRPr="00800795">
        <w:rPr>
          <w:bCs/>
          <w:sz w:val="28"/>
          <w:szCs w:val="28"/>
        </w:rPr>
        <w:t>И</w:t>
      </w:r>
      <w:r w:rsidRPr="00BA6823">
        <w:rPr>
          <w:bCs/>
          <w:sz w:val="28"/>
          <w:szCs w:val="28"/>
        </w:rPr>
        <w:t>ОННАЯ РАБОТА</w:t>
      </w:r>
    </w:p>
    <w:p w14:paraId="31F3BCA8" w14:textId="4F977212" w:rsidR="00800795" w:rsidRPr="000B4ADD" w:rsidRDefault="00800795" w:rsidP="00800795">
      <w:pPr>
        <w:ind w:left="561" w:right="655"/>
        <w:jc w:val="center"/>
        <w:rPr>
          <w:sz w:val="28"/>
          <w:szCs w:val="28"/>
        </w:rPr>
      </w:pPr>
      <w:r>
        <w:rPr>
          <w:bCs/>
          <w:sz w:val="28"/>
          <w:szCs w:val="28"/>
        </w:rPr>
        <w:t xml:space="preserve">ЮУрГУ – </w:t>
      </w:r>
      <w:r w:rsidRPr="00800795">
        <w:rPr>
          <w:bCs/>
          <w:sz w:val="28"/>
          <w:szCs w:val="28"/>
        </w:rPr>
        <w:t>09.03.04.</w:t>
      </w:r>
      <w:r w:rsidRPr="00800795">
        <w:rPr>
          <w:sz w:val="28"/>
          <w:szCs w:val="28"/>
        </w:rPr>
        <w:fldChar w:fldCharType="begin"/>
      </w:r>
      <w:r w:rsidRPr="00800795">
        <w:rPr>
          <w:sz w:val="28"/>
          <w:szCs w:val="28"/>
        </w:rPr>
        <w:instrText xml:space="preserve"> TIME \@ "yyyy" </w:instrText>
      </w:r>
      <w:r w:rsidRPr="00800795">
        <w:rPr>
          <w:sz w:val="28"/>
          <w:szCs w:val="28"/>
        </w:rPr>
        <w:fldChar w:fldCharType="separate"/>
      </w:r>
      <w:r w:rsidR="00BE6CEE">
        <w:rPr>
          <w:noProof/>
          <w:sz w:val="28"/>
          <w:szCs w:val="28"/>
        </w:rPr>
        <w:t>2023</w:t>
      </w:r>
      <w:r w:rsidRPr="00800795">
        <w:rPr>
          <w:sz w:val="28"/>
          <w:szCs w:val="28"/>
        </w:rPr>
        <w:fldChar w:fldCharType="end"/>
      </w:r>
      <w:r w:rsidRPr="00800795">
        <w:rPr>
          <w:sz w:val="28"/>
          <w:szCs w:val="28"/>
        </w:rPr>
        <w:t>.</w:t>
      </w:r>
      <w:commentRangeStart w:id="7"/>
      <w:r w:rsidRPr="00800795">
        <w:rPr>
          <w:sz w:val="28"/>
          <w:szCs w:val="28"/>
        </w:rPr>
        <w:t>308-</w:t>
      </w:r>
      <w:commentRangeEnd w:id="7"/>
      <w:r w:rsidRPr="00800795">
        <w:rPr>
          <w:sz w:val="28"/>
          <w:szCs w:val="28"/>
        </w:rPr>
        <w:t>276</w:t>
      </w:r>
      <w:r w:rsidRPr="00800795">
        <w:rPr>
          <w:rStyle w:val="a5"/>
        </w:rPr>
        <w:commentReference w:id="7"/>
      </w:r>
      <w:r>
        <w:rPr>
          <w:sz w:val="28"/>
          <w:szCs w:val="28"/>
        </w:rPr>
        <w:t>.ВКР</w:t>
      </w:r>
    </w:p>
    <w:p w14:paraId="6E9952A5" w14:textId="77777777" w:rsidR="00800795" w:rsidRPr="001B18F8" w:rsidRDefault="00800795" w:rsidP="00800795">
      <w:pPr>
        <w:rPr>
          <w:b/>
        </w:rPr>
      </w:pPr>
    </w:p>
    <w:p w14:paraId="0B046713" w14:textId="77777777" w:rsidR="00800795" w:rsidRDefault="00800795" w:rsidP="00800795">
      <w:pPr>
        <w:rPr>
          <w:b/>
        </w:rPr>
      </w:pPr>
    </w:p>
    <w:p w14:paraId="42F3035E" w14:textId="77777777" w:rsidR="00800795" w:rsidRDefault="00800795" w:rsidP="00800795">
      <w:pPr>
        <w:rPr>
          <w:b/>
        </w:rPr>
      </w:pPr>
    </w:p>
    <w:p w14:paraId="7FD50137" w14:textId="77777777" w:rsidR="00800795" w:rsidRDefault="00800795" w:rsidP="00800795">
      <w:pPr>
        <w:rPr>
          <w:b/>
        </w:rPr>
      </w:pPr>
    </w:p>
    <w:p w14:paraId="299C938B" w14:textId="77777777" w:rsidR="00800795" w:rsidRPr="001B18F8" w:rsidRDefault="00800795" w:rsidP="00800795">
      <w:pPr>
        <w:rPr>
          <w:b/>
        </w:rPr>
      </w:pPr>
    </w:p>
    <w:tbl>
      <w:tblPr>
        <w:tblW w:w="10173" w:type="dxa"/>
        <w:tblLook w:val="01E0" w:firstRow="1" w:lastRow="1" w:firstColumn="1" w:lastColumn="1" w:noHBand="0" w:noVBand="0"/>
      </w:tblPr>
      <w:tblGrid>
        <w:gridCol w:w="4926"/>
        <w:gridCol w:w="5247"/>
      </w:tblGrid>
      <w:tr w:rsidR="00800795" w:rsidRPr="00D523F3" w14:paraId="1470C2BF" w14:textId="77777777" w:rsidTr="00B23276">
        <w:tc>
          <w:tcPr>
            <w:tcW w:w="4926" w:type="dxa"/>
          </w:tcPr>
          <w:p w14:paraId="76D4F902" w14:textId="77777777" w:rsidR="00800795" w:rsidRPr="00605D45" w:rsidRDefault="00800795" w:rsidP="00B23276">
            <w:pPr>
              <w:contextualSpacing/>
              <w:rPr>
                <w:b/>
                <w:sz w:val="28"/>
                <w:szCs w:val="28"/>
              </w:rPr>
            </w:pPr>
          </w:p>
        </w:tc>
        <w:tc>
          <w:tcPr>
            <w:tcW w:w="5247" w:type="dxa"/>
          </w:tcPr>
          <w:p w14:paraId="6361C6CC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Научный руководитель</w:t>
            </w:r>
            <w:r>
              <w:rPr>
                <w:sz w:val="28"/>
                <w:szCs w:val="28"/>
              </w:rPr>
              <w:t>,</w:t>
            </w:r>
          </w:p>
          <w:p w14:paraId="4BAC307B" w14:textId="708FAA02" w:rsidR="00337AF7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>доцент кафедры СП, к.ф.-м.н.</w:t>
            </w:r>
            <w:r w:rsidR="00A95268">
              <w:rPr>
                <w:sz w:val="28"/>
                <w:szCs w:val="28"/>
              </w:rPr>
              <w:t>,</w:t>
            </w:r>
          </w:p>
          <w:p w14:paraId="71BED625" w14:textId="527A07A9" w:rsidR="00337AF7" w:rsidRDefault="00337AF7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доцент</w:t>
            </w:r>
          </w:p>
          <w:p w14:paraId="391470BA" w14:textId="412A4034" w:rsidR="00800795" w:rsidRPr="002F7BD1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800795">
              <w:rPr>
                <w:sz w:val="28"/>
                <w:szCs w:val="28"/>
              </w:rPr>
              <w:t xml:space="preserve">__________ </w:t>
            </w:r>
            <w:r>
              <w:rPr>
                <w:sz w:val="28"/>
                <w:szCs w:val="28"/>
              </w:rPr>
              <w:t>Г.И. Радченко</w:t>
            </w:r>
          </w:p>
          <w:p w14:paraId="603569A2" w14:textId="77777777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C22526D" w14:textId="10632F8A" w:rsidR="00800795" w:rsidRPr="00605D4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 w:rsidRPr="00605D45">
              <w:rPr>
                <w:sz w:val="28"/>
                <w:szCs w:val="28"/>
              </w:rPr>
              <w:t>Автор работы,</w:t>
            </w:r>
            <w:r w:rsidRPr="00605D45">
              <w:rPr>
                <w:sz w:val="28"/>
                <w:szCs w:val="28"/>
              </w:rPr>
              <w:br/>
              <w:t xml:space="preserve">студент группы </w:t>
            </w:r>
            <w:r>
              <w:rPr>
                <w:sz w:val="28"/>
                <w:szCs w:val="28"/>
              </w:rPr>
              <w:t>КЭ-40</w:t>
            </w:r>
            <w:r w:rsidRPr="00800795">
              <w:rPr>
                <w:sz w:val="28"/>
                <w:szCs w:val="28"/>
              </w:rPr>
              <w:t>3</w:t>
            </w:r>
          </w:p>
          <w:p w14:paraId="4BC112FD" w14:textId="14B025AA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 В.О. Богатырева</w:t>
            </w:r>
          </w:p>
          <w:p w14:paraId="49024342" w14:textId="77777777" w:rsidR="00800795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</w:p>
          <w:p w14:paraId="76DB2286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Ученый секретарь</w:t>
            </w:r>
          </w:p>
          <w:p w14:paraId="4FC86FEE" w14:textId="77777777" w:rsidR="00800795" w:rsidRPr="00A6405D" w:rsidRDefault="00800795" w:rsidP="00B23276">
            <w:pPr>
              <w:contextualSpacing/>
              <w:rPr>
                <w:sz w:val="28"/>
                <w:szCs w:val="28"/>
              </w:rPr>
            </w:pPr>
            <w:r w:rsidRPr="00A6405D">
              <w:rPr>
                <w:sz w:val="28"/>
                <w:szCs w:val="28"/>
              </w:rPr>
              <w:t>(нормоконтролер)</w:t>
            </w:r>
          </w:p>
          <w:p w14:paraId="577AE409" w14:textId="77777777" w:rsidR="00800795" w:rsidRPr="00605D45" w:rsidRDefault="00800795" w:rsidP="00B23276">
            <w:pPr>
              <w:contextualSpacing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 </w:t>
            </w:r>
            <w:r w:rsidRPr="00A6405D">
              <w:rPr>
                <w:sz w:val="28"/>
                <w:szCs w:val="28"/>
              </w:rPr>
              <w:t>И.Д. Володченко</w:t>
            </w:r>
          </w:p>
          <w:p w14:paraId="208B20A9" w14:textId="2D09D93F" w:rsidR="00800795" w:rsidRPr="00860522" w:rsidRDefault="00800795" w:rsidP="00B23276">
            <w:pPr>
              <w:ind w:left="36"/>
              <w:contextualSpacing/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«</w:t>
            </w:r>
            <w:r w:rsidRPr="00605D45">
              <w:rPr>
                <w:bCs/>
                <w:sz w:val="28"/>
                <w:szCs w:val="28"/>
              </w:rPr>
              <w:t>___</w:t>
            </w:r>
            <w:r>
              <w:rPr>
                <w:bCs/>
                <w:sz w:val="28"/>
                <w:szCs w:val="28"/>
              </w:rPr>
              <w:t>»</w:t>
            </w:r>
            <w:r w:rsidRPr="00605D45">
              <w:rPr>
                <w:bCs/>
                <w:sz w:val="28"/>
                <w:szCs w:val="28"/>
              </w:rPr>
              <w:t xml:space="preserve">___________ </w:t>
            </w:r>
            <w:r w:rsidRPr="00605D45">
              <w:rPr>
                <w:bCs/>
                <w:sz w:val="28"/>
                <w:szCs w:val="28"/>
              </w:rPr>
              <w:fldChar w:fldCharType="begin"/>
            </w:r>
            <w:r w:rsidRPr="00605D45">
              <w:rPr>
                <w:bCs/>
                <w:sz w:val="28"/>
                <w:szCs w:val="28"/>
              </w:rPr>
              <w:instrText xml:space="preserve"> TIME \@ "yyyy" </w:instrText>
            </w:r>
            <w:r w:rsidRPr="00605D45">
              <w:rPr>
                <w:bCs/>
                <w:sz w:val="28"/>
                <w:szCs w:val="28"/>
              </w:rPr>
              <w:fldChar w:fldCharType="separate"/>
            </w:r>
            <w:r w:rsidR="00BE6CEE">
              <w:rPr>
                <w:bCs/>
                <w:noProof/>
                <w:sz w:val="28"/>
                <w:szCs w:val="28"/>
              </w:rPr>
              <w:t>2023</w:t>
            </w:r>
            <w:r w:rsidRPr="00605D45">
              <w:rPr>
                <w:bCs/>
                <w:sz w:val="28"/>
                <w:szCs w:val="28"/>
              </w:rPr>
              <w:fldChar w:fldCharType="end"/>
            </w:r>
            <w:r w:rsidRPr="00605D45">
              <w:rPr>
                <w:bCs/>
                <w:sz w:val="28"/>
                <w:szCs w:val="28"/>
              </w:rPr>
              <w:t xml:space="preserve"> г.</w:t>
            </w:r>
          </w:p>
        </w:tc>
      </w:tr>
    </w:tbl>
    <w:p w14:paraId="44EBDA93" w14:textId="2EA98705" w:rsidR="00800795" w:rsidRDefault="00800795" w:rsidP="00800795">
      <w:pPr>
        <w:rPr>
          <w:b/>
        </w:rPr>
      </w:pPr>
    </w:p>
    <w:p w14:paraId="78893905" w14:textId="77777777" w:rsidR="00800795" w:rsidRDefault="00800795" w:rsidP="00800795">
      <w:pPr>
        <w:rPr>
          <w:b/>
        </w:rPr>
      </w:pPr>
    </w:p>
    <w:p w14:paraId="435D6EA6" w14:textId="77777777" w:rsidR="00800795" w:rsidRDefault="00800795" w:rsidP="00800795">
      <w:pPr>
        <w:rPr>
          <w:b/>
        </w:rPr>
      </w:pPr>
    </w:p>
    <w:p w14:paraId="726ABDA1" w14:textId="77777777" w:rsidR="00800795" w:rsidRDefault="00800795" w:rsidP="00800795">
      <w:pPr>
        <w:rPr>
          <w:b/>
        </w:rPr>
      </w:pPr>
    </w:p>
    <w:p w14:paraId="03F9B5D7" w14:textId="77777777" w:rsidR="00800795" w:rsidRDefault="00800795" w:rsidP="00800795">
      <w:pPr>
        <w:rPr>
          <w:b/>
        </w:rPr>
      </w:pPr>
    </w:p>
    <w:p w14:paraId="1DC19F65" w14:textId="1B2FEAC8" w:rsidR="00800795" w:rsidRPr="00BB5E89" w:rsidRDefault="00800795" w:rsidP="00800795">
      <w:pPr>
        <w:ind w:left="709" w:hanging="709"/>
        <w:jc w:val="center"/>
        <w:rPr>
          <w:sz w:val="28"/>
          <w:szCs w:val="28"/>
        </w:rPr>
      </w:pPr>
      <w:r w:rsidRPr="00D94471">
        <w:rPr>
          <w:sz w:val="28"/>
          <w:szCs w:val="28"/>
        </w:rPr>
        <w:t xml:space="preserve">Челябинск, </w:t>
      </w:r>
      <w:r w:rsidRPr="00D94471">
        <w:rPr>
          <w:sz w:val="28"/>
          <w:szCs w:val="28"/>
        </w:rPr>
        <w:fldChar w:fldCharType="begin"/>
      </w:r>
      <w:r w:rsidRPr="00D94471">
        <w:rPr>
          <w:sz w:val="28"/>
          <w:szCs w:val="28"/>
        </w:rPr>
        <w:instrText xml:space="preserve"> TIME \@ "yyyy" </w:instrText>
      </w:r>
      <w:r w:rsidRPr="00D94471">
        <w:rPr>
          <w:sz w:val="28"/>
          <w:szCs w:val="28"/>
        </w:rPr>
        <w:fldChar w:fldCharType="separate"/>
      </w:r>
      <w:r w:rsidR="00BE6CEE">
        <w:rPr>
          <w:noProof/>
          <w:sz w:val="28"/>
          <w:szCs w:val="28"/>
        </w:rPr>
        <w:t>2023</w:t>
      </w:r>
      <w:r w:rsidRPr="00D94471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  <w:r w:rsidRPr="00BB5E89">
        <w:rPr>
          <w:sz w:val="28"/>
          <w:szCs w:val="28"/>
        </w:rPr>
        <w:br w:type="page"/>
      </w:r>
    </w:p>
    <w:p w14:paraId="507F3B9B" w14:textId="77777777" w:rsidR="0021779F" w:rsidRPr="00D177FE" w:rsidRDefault="0021779F" w:rsidP="0021779F">
      <w:pPr>
        <w:autoSpaceDE w:val="0"/>
        <w:autoSpaceDN w:val="0"/>
        <w:adjustRightInd w:val="0"/>
        <w:ind w:left="-142"/>
        <w:jc w:val="center"/>
        <w:rPr>
          <w:color w:val="000000"/>
          <w:sz w:val="24"/>
        </w:rPr>
      </w:pPr>
      <w:r w:rsidRPr="00FE2DE4">
        <w:rPr>
          <w:color w:val="000000"/>
          <w:sz w:val="24"/>
        </w:rPr>
        <w:lastRenderedPageBreak/>
        <w:t>МИНИСТЕРСТВО НАУКИ И ВЫСШЕГ</w:t>
      </w:r>
      <w:r>
        <w:rPr>
          <w:color w:val="000000"/>
          <w:sz w:val="24"/>
        </w:rPr>
        <w:t>О ОБРАЗОВАНИЯ РОССИЙСКОЙ ФЕДЕРА</w:t>
      </w:r>
      <w:r w:rsidRPr="00FE2DE4">
        <w:rPr>
          <w:color w:val="000000"/>
          <w:sz w:val="24"/>
        </w:rPr>
        <w:t>ЦИИ</w:t>
      </w:r>
    </w:p>
    <w:p w14:paraId="3C1E85F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color w:val="000000"/>
          <w:sz w:val="24"/>
        </w:rPr>
      </w:pPr>
      <w:r w:rsidRPr="00D177FE">
        <w:rPr>
          <w:color w:val="000000"/>
          <w:sz w:val="24"/>
        </w:rPr>
        <w:t xml:space="preserve">Федеральное государственное </w:t>
      </w:r>
      <w:r>
        <w:rPr>
          <w:color w:val="000000"/>
          <w:sz w:val="24"/>
        </w:rPr>
        <w:t>автономное</w:t>
      </w:r>
      <w:r w:rsidRPr="00D177FE">
        <w:rPr>
          <w:color w:val="000000"/>
          <w:sz w:val="24"/>
        </w:rPr>
        <w:t xml:space="preserve"> образовательное учреждение</w:t>
      </w:r>
      <w:r w:rsidRPr="00D177FE">
        <w:rPr>
          <w:color w:val="000000"/>
          <w:sz w:val="24"/>
        </w:rPr>
        <w:br/>
        <w:t>высшего образования</w:t>
      </w:r>
    </w:p>
    <w:p w14:paraId="7A0755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>
        <w:rPr>
          <w:b/>
          <w:color w:val="000000"/>
          <w:sz w:val="28"/>
        </w:rPr>
        <w:t>«</w:t>
      </w:r>
      <w:r w:rsidRPr="00D177FE">
        <w:rPr>
          <w:b/>
          <w:color w:val="000000"/>
          <w:sz w:val="28"/>
        </w:rPr>
        <w:t>Южно-Уральский государственный университет</w:t>
      </w:r>
    </w:p>
    <w:p w14:paraId="066A4B8F" w14:textId="77777777" w:rsidR="0021779F" w:rsidRPr="00D177FE" w:rsidRDefault="0021779F" w:rsidP="0021779F">
      <w:pPr>
        <w:autoSpaceDE w:val="0"/>
        <w:autoSpaceDN w:val="0"/>
        <w:adjustRightInd w:val="0"/>
        <w:jc w:val="center"/>
        <w:rPr>
          <w:b/>
          <w:color w:val="000000"/>
          <w:sz w:val="28"/>
        </w:rPr>
      </w:pPr>
      <w:r w:rsidRPr="00D177FE">
        <w:rPr>
          <w:b/>
          <w:color w:val="000000"/>
          <w:sz w:val="28"/>
        </w:rPr>
        <w:t>(национальный исследовательский университет)</w:t>
      </w:r>
      <w:r>
        <w:rPr>
          <w:b/>
          <w:color w:val="000000"/>
          <w:sz w:val="28"/>
        </w:rPr>
        <w:t>»</w:t>
      </w:r>
    </w:p>
    <w:p w14:paraId="36E16320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Высшая школа электроники и компьютерных наук</w:t>
      </w:r>
    </w:p>
    <w:p w14:paraId="7FA4829C" w14:textId="77777777" w:rsidR="0021779F" w:rsidRPr="003F4CD1" w:rsidRDefault="0021779F" w:rsidP="0021779F">
      <w:pPr>
        <w:jc w:val="center"/>
        <w:rPr>
          <w:b/>
          <w:bCs/>
          <w:sz w:val="24"/>
          <w:szCs w:val="24"/>
        </w:rPr>
      </w:pPr>
      <w:r w:rsidRPr="003F4CD1">
        <w:rPr>
          <w:b/>
          <w:bCs/>
          <w:sz w:val="24"/>
          <w:szCs w:val="24"/>
        </w:rPr>
        <w:t>Кафедра системного программирования</w:t>
      </w:r>
    </w:p>
    <w:p w14:paraId="65339F85" w14:textId="77777777" w:rsidR="0021779F" w:rsidRDefault="0021779F" w:rsidP="0021779F">
      <w:pPr>
        <w:rPr>
          <w:b/>
        </w:rPr>
      </w:pPr>
    </w:p>
    <w:p w14:paraId="087B8D1B" w14:textId="77777777" w:rsidR="0021779F" w:rsidRDefault="0021779F" w:rsidP="0021779F">
      <w:pPr>
        <w:rPr>
          <w:b/>
        </w:rPr>
      </w:pPr>
    </w:p>
    <w:p w14:paraId="06E10BD8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УТВЕРЖДАЮ</w:t>
      </w:r>
    </w:p>
    <w:p w14:paraId="02901871" w14:textId="77777777" w:rsidR="0021779F" w:rsidRPr="00751C35" w:rsidRDefault="0021779F" w:rsidP="0021779F">
      <w:pPr>
        <w:ind w:left="5670"/>
        <w:rPr>
          <w:sz w:val="28"/>
          <w:szCs w:val="28"/>
        </w:rPr>
      </w:pPr>
      <w:r w:rsidRPr="00751C35">
        <w:rPr>
          <w:sz w:val="28"/>
          <w:szCs w:val="28"/>
        </w:rPr>
        <w:t>Зав. кафедрой СП</w:t>
      </w:r>
    </w:p>
    <w:p w14:paraId="6D0658A7" w14:textId="77777777" w:rsidR="0021779F" w:rsidRPr="00751C35" w:rsidRDefault="0021779F" w:rsidP="0021779F">
      <w:pPr>
        <w:spacing w:before="120" w:line="360" w:lineRule="auto"/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__________ Л.Б. Соколинский</w:t>
      </w:r>
    </w:p>
    <w:p w14:paraId="2783E1F4" w14:textId="732A96BC" w:rsidR="0021779F" w:rsidRPr="00751C35" w:rsidRDefault="0021779F" w:rsidP="0021779F">
      <w:pPr>
        <w:ind w:left="5670"/>
        <w:rPr>
          <w:bCs/>
          <w:sz w:val="28"/>
          <w:szCs w:val="28"/>
        </w:rPr>
      </w:pPr>
      <w:r w:rsidRPr="00751C35">
        <w:rPr>
          <w:bCs/>
          <w:sz w:val="28"/>
          <w:szCs w:val="28"/>
        </w:rPr>
        <w:t>0</w:t>
      </w:r>
      <w:r w:rsidR="008331A9">
        <w:rPr>
          <w:bCs/>
          <w:sz w:val="28"/>
          <w:szCs w:val="28"/>
        </w:rPr>
        <w:t>6</w:t>
      </w:r>
      <w:r w:rsidRPr="00751C35">
        <w:rPr>
          <w:bCs/>
          <w:sz w:val="28"/>
          <w:szCs w:val="28"/>
        </w:rPr>
        <w:t>.02.</w:t>
      </w:r>
      <w:r w:rsidRPr="00751C35">
        <w:rPr>
          <w:sz w:val="28"/>
          <w:szCs w:val="28"/>
        </w:rPr>
        <w:fldChar w:fldCharType="begin"/>
      </w:r>
      <w:r w:rsidRPr="00751C35">
        <w:rPr>
          <w:sz w:val="28"/>
          <w:szCs w:val="28"/>
        </w:rPr>
        <w:instrText xml:space="preserve"> TIME \@ "yyyy" </w:instrText>
      </w:r>
      <w:r w:rsidRPr="00751C35">
        <w:rPr>
          <w:sz w:val="28"/>
          <w:szCs w:val="28"/>
        </w:rPr>
        <w:fldChar w:fldCharType="separate"/>
      </w:r>
      <w:r w:rsidR="00BE6CEE">
        <w:rPr>
          <w:noProof/>
          <w:sz w:val="28"/>
          <w:szCs w:val="28"/>
        </w:rPr>
        <w:t>2023</w:t>
      </w:r>
      <w:r w:rsidRPr="00751C35">
        <w:rPr>
          <w:sz w:val="28"/>
          <w:szCs w:val="28"/>
        </w:rPr>
        <w:fldChar w:fldCharType="end"/>
      </w:r>
      <w:r>
        <w:rPr>
          <w:sz w:val="28"/>
          <w:szCs w:val="28"/>
        </w:rPr>
        <w:t xml:space="preserve"> г.</w:t>
      </w:r>
    </w:p>
    <w:p w14:paraId="09800B9C" w14:textId="77777777" w:rsidR="0021779F" w:rsidRDefault="0021779F" w:rsidP="0021779F">
      <w:pPr>
        <w:rPr>
          <w:bCs/>
          <w:sz w:val="26"/>
          <w:szCs w:val="26"/>
        </w:rPr>
      </w:pPr>
    </w:p>
    <w:p w14:paraId="104A1B78" w14:textId="77777777" w:rsidR="0021779F" w:rsidRPr="00F5060A" w:rsidRDefault="0021779F" w:rsidP="0021779F">
      <w:pPr>
        <w:rPr>
          <w:bCs/>
          <w:sz w:val="26"/>
          <w:szCs w:val="26"/>
        </w:rPr>
      </w:pPr>
    </w:p>
    <w:p w14:paraId="060C7C20" w14:textId="77777777" w:rsidR="0021779F" w:rsidRPr="00595602" w:rsidRDefault="0021779F" w:rsidP="0021779F">
      <w:pPr>
        <w:jc w:val="center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>ЗАДАНИЕ</w:t>
      </w:r>
    </w:p>
    <w:p w14:paraId="28028D93" w14:textId="77777777" w:rsidR="0021779F" w:rsidRDefault="0021779F" w:rsidP="0021779F">
      <w:pPr>
        <w:pStyle w:val="0"/>
        <w:rPr>
          <w:b/>
          <w:bCs/>
          <w:sz w:val="28"/>
          <w:szCs w:val="28"/>
        </w:rPr>
      </w:pPr>
      <w:r w:rsidRPr="00595602">
        <w:rPr>
          <w:b/>
          <w:bCs/>
          <w:sz w:val="28"/>
          <w:szCs w:val="28"/>
        </w:rPr>
        <w:t xml:space="preserve">на </w:t>
      </w:r>
      <w:r>
        <w:rPr>
          <w:b/>
          <w:bCs/>
          <w:sz w:val="28"/>
          <w:szCs w:val="28"/>
        </w:rPr>
        <w:t xml:space="preserve">выполнение </w:t>
      </w:r>
      <w:r w:rsidRPr="00595602">
        <w:rPr>
          <w:b/>
          <w:bCs/>
          <w:sz w:val="28"/>
          <w:szCs w:val="28"/>
        </w:rPr>
        <w:t>выпускн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квалификационн</w:t>
      </w:r>
      <w:r>
        <w:rPr>
          <w:b/>
          <w:bCs/>
          <w:sz w:val="28"/>
          <w:szCs w:val="28"/>
        </w:rPr>
        <w:t>ой</w:t>
      </w:r>
      <w:r w:rsidRPr="00595602">
        <w:rPr>
          <w:b/>
          <w:bCs/>
          <w:sz w:val="28"/>
          <w:szCs w:val="28"/>
        </w:rPr>
        <w:t xml:space="preserve"> работ</w:t>
      </w:r>
      <w:r>
        <w:rPr>
          <w:b/>
          <w:bCs/>
          <w:sz w:val="28"/>
          <w:szCs w:val="28"/>
        </w:rPr>
        <w:t>ы бакалавра</w:t>
      </w:r>
    </w:p>
    <w:p w14:paraId="04FE11DA" w14:textId="763962D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студен</w:t>
      </w:r>
      <w:r w:rsidR="00AF7C8B">
        <w:rPr>
          <w:sz w:val="28"/>
          <w:szCs w:val="28"/>
        </w:rPr>
        <w:t>т</w:t>
      </w:r>
      <w:r>
        <w:rPr>
          <w:sz w:val="28"/>
          <w:szCs w:val="28"/>
        </w:rPr>
        <w:t>ке</w:t>
      </w:r>
      <w:r w:rsidRPr="00751C35">
        <w:rPr>
          <w:sz w:val="28"/>
          <w:szCs w:val="28"/>
        </w:rPr>
        <w:t xml:space="preserve"> группы </w:t>
      </w:r>
      <w:r>
        <w:rPr>
          <w:sz w:val="28"/>
          <w:szCs w:val="28"/>
        </w:rPr>
        <w:t>КЭ-4</w:t>
      </w:r>
      <w:r w:rsidRPr="0021779F">
        <w:rPr>
          <w:sz w:val="28"/>
          <w:szCs w:val="28"/>
        </w:rPr>
        <w:t>03</w:t>
      </w:r>
    </w:p>
    <w:p w14:paraId="21FF9CAF" w14:textId="6C5C7184" w:rsidR="0021779F" w:rsidRPr="00CF5669" w:rsidRDefault="0021779F" w:rsidP="0021779F">
      <w:pPr>
        <w:pStyle w:val="0"/>
        <w:rPr>
          <w:sz w:val="12"/>
          <w:szCs w:val="12"/>
        </w:rPr>
      </w:pPr>
      <w:r>
        <w:rPr>
          <w:sz w:val="28"/>
          <w:szCs w:val="28"/>
        </w:rPr>
        <w:t>Богатыревой Веронике Олеговне,</w:t>
      </w:r>
    </w:p>
    <w:p w14:paraId="662A99CC" w14:textId="1FF4DFF5" w:rsidR="0021779F" w:rsidRDefault="0021779F" w:rsidP="0021779F">
      <w:pPr>
        <w:pStyle w:val="0"/>
        <w:rPr>
          <w:sz w:val="28"/>
          <w:szCs w:val="28"/>
        </w:rPr>
      </w:pPr>
      <w:r>
        <w:rPr>
          <w:sz w:val="28"/>
          <w:szCs w:val="28"/>
        </w:rPr>
        <w:t>обучающейся</w:t>
      </w:r>
      <w:r w:rsidRPr="00751C35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</w:t>
      </w:r>
      <w:r w:rsidRPr="00751C35">
        <w:rPr>
          <w:sz w:val="28"/>
          <w:szCs w:val="28"/>
        </w:rPr>
        <w:t>направлени</w:t>
      </w:r>
      <w:r>
        <w:rPr>
          <w:sz w:val="28"/>
          <w:szCs w:val="28"/>
        </w:rPr>
        <w:t>ю</w:t>
      </w:r>
      <w:r w:rsidRPr="00751C35">
        <w:rPr>
          <w:sz w:val="28"/>
          <w:szCs w:val="28"/>
        </w:rPr>
        <w:t xml:space="preserve"> </w:t>
      </w:r>
    </w:p>
    <w:p w14:paraId="0B5B181B" w14:textId="138A24A0" w:rsidR="0021779F" w:rsidRDefault="0021779F" w:rsidP="0021779F">
      <w:pPr>
        <w:pStyle w:val="0"/>
        <w:rPr>
          <w:sz w:val="28"/>
          <w:szCs w:val="28"/>
        </w:rPr>
      </w:pPr>
      <w:r w:rsidRPr="0021779F">
        <w:rPr>
          <w:bCs/>
          <w:sz w:val="28"/>
          <w:szCs w:val="28"/>
        </w:rPr>
        <w:t>09.03.04</w:t>
      </w:r>
      <w:r w:rsidRPr="0021779F">
        <w:rPr>
          <w:sz w:val="28"/>
          <w:szCs w:val="28"/>
        </w:rPr>
        <w:t xml:space="preserve"> «</w:t>
      </w:r>
      <w:r w:rsidRPr="0021779F">
        <w:rPr>
          <w:sz w:val="28"/>
        </w:rPr>
        <w:t>Программная инженерия</w:t>
      </w:r>
      <w:r w:rsidRPr="0021779F">
        <w:rPr>
          <w:sz w:val="28"/>
          <w:szCs w:val="28"/>
        </w:rPr>
        <w:t>»</w:t>
      </w:r>
    </w:p>
    <w:p w14:paraId="40B873FD" w14:textId="77777777" w:rsidR="0021779F" w:rsidRPr="00963D30" w:rsidRDefault="0021779F" w:rsidP="0021779F">
      <w:pPr>
        <w:spacing w:line="360" w:lineRule="auto"/>
        <w:jc w:val="center"/>
        <w:rPr>
          <w:sz w:val="24"/>
        </w:rPr>
      </w:pPr>
    </w:p>
    <w:p w14:paraId="7F4682E1" w14:textId="19656A70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rPr>
          <w:rFonts w:ascii="Times New Roman" w:hAnsi="Times New Roman"/>
          <w:bCs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Тема работы </w:t>
      </w:r>
      <w:r w:rsidRPr="00751C35">
        <w:rPr>
          <w:rFonts w:ascii="Times New Roman" w:hAnsi="Times New Roman"/>
          <w:bCs/>
          <w:sz w:val="28"/>
          <w:szCs w:val="28"/>
        </w:rPr>
        <w:t xml:space="preserve">(утверждена приказом ректора от </w:t>
      </w:r>
      <w:commentRangeStart w:id="8"/>
      <w:r w:rsidRPr="0021779F">
        <w:rPr>
          <w:rFonts w:ascii="Times New Roman" w:hAnsi="Times New Roman"/>
          <w:bCs/>
          <w:sz w:val="28"/>
          <w:szCs w:val="28"/>
        </w:rPr>
        <w:t>_</w:t>
      </w:r>
      <w:r w:rsidR="008331A9">
        <w:rPr>
          <w:rFonts w:ascii="Times New Roman" w:hAnsi="Times New Roman"/>
          <w:bCs/>
          <w:sz w:val="28"/>
          <w:szCs w:val="28"/>
        </w:rPr>
        <w:t>_.__.2023</w:t>
      </w:r>
      <w:r w:rsidRPr="0021779F">
        <w:rPr>
          <w:rFonts w:ascii="Times New Roman" w:hAnsi="Times New Roman"/>
          <w:bCs/>
          <w:sz w:val="28"/>
          <w:szCs w:val="28"/>
        </w:rPr>
        <w:t xml:space="preserve"> г. № ___)</w:t>
      </w:r>
      <w:commentRangeEnd w:id="8"/>
      <w:r w:rsidRPr="0021779F">
        <w:rPr>
          <w:rStyle w:val="a5"/>
          <w:rFonts w:ascii="Times New Roman" w:hAnsi="Times New Roman" w:cs="Times New Roman"/>
        </w:rPr>
        <w:commentReference w:id="8"/>
      </w:r>
    </w:p>
    <w:p w14:paraId="4F17E700" w14:textId="49483DBF" w:rsidR="0021779F" w:rsidRPr="00751C35" w:rsidRDefault="0080027B" w:rsidP="00433660">
      <w:pPr>
        <w:pStyle w:val="21"/>
        <w:suppressAutoHyphens/>
        <w:spacing w:line="276" w:lineRule="auto"/>
        <w:rPr>
          <w:rFonts w:ascii="Times New Roman" w:hAnsi="Times New Roman"/>
          <w:bCs/>
          <w:sz w:val="28"/>
          <w:szCs w:val="28"/>
        </w:rPr>
      </w:pPr>
      <w:r>
        <w:rPr>
          <w:rFonts w:ascii="Times New Roman" w:hAnsi="Times New Roman"/>
          <w:bCs/>
          <w:sz w:val="28"/>
          <w:szCs w:val="28"/>
        </w:rPr>
        <w:t>Разработка системы электронного голосования на основе технологии блокчейн</w:t>
      </w:r>
      <w:r w:rsidR="0021779F" w:rsidRPr="00256667">
        <w:rPr>
          <w:bCs/>
          <w:sz w:val="28"/>
          <w:szCs w:val="28"/>
        </w:rPr>
        <w:t>.</w:t>
      </w:r>
    </w:p>
    <w:p w14:paraId="6305CF2D" w14:textId="17C7F07A" w:rsidR="0021779F" w:rsidRPr="00751C35" w:rsidRDefault="0021779F" w:rsidP="0021779F">
      <w:pPr>
        <w:numPr>
          <w:ilvl w:val="0"/>
          <w:numId w:val="1"/>
        </w:numPr>
        <w:spacing w:line="276" w:lineRule="auto"/>
        <w:ind w:left="357" w:hanging="357"/>
        <w:rPr>
          <w:b/>
          <w:sz w:val="28"/>
          <w:szCs w:val="28"/>
        </w:rPr>
      </w:pPr>
      <w:r w:rsidRPr="00751C35">
        <w:rPr>
          <w:b/>
          <w:sz w:val="28"/>
          <w:szCs w:val="28"/>
        </w:rPr>
        <w:t>Срок сдачи студентом законченной работы:</w:t>
      </w:r>
      <w:r w:rsidRPr="00751C35">
        <w:rPr>
          <w:bCs/>
          <w:sz w:val="28"/>
          <w:szCs w:val="28"/>
        </w:rPr>
        <w:t xml:space="preserve"> </w:t>
      </w:r>
      <w:r w:rsidR="008331A9">
        <w:rPr>
          <w:rFonts w:cs="Arial"/>
          <w:bCs/>
          <w:sz w:val="28"/>
          <w:szCs w:val="28"/>
        </w:rPr>
        <w:t>05</w:t>
      </w:r>
      <w:r>
        <w:rPr>
          <w:rFonts w:cs="Arial"/>
          <w:bCs/>
          <w:sz w:val="28"/>
          <w:szCs w:val="28"/>
        </w:rPr>
        <w:t>.06</w:t>
      </w:r>
      <w:r w:rsidRPr="00751C35">
        <w:rPr>
          <w:rFonts w:cs="Arial"/>
          <w:bCs/>
          <w:sz w:val="28"/>
          <w:szCs w:val="28"/>
        </w:rPr>
        <w:t>.</w:t>
      </w:r>
      <w:r w:rsidRPr="00751C35">
        <w:rPr>
          <w:rFonts w:cs="Arial"/>
          <w:bCs/>
          <w:sz w:val="28"/>
          <w:szCs w:val="28"/>
        </w:rPr>
        <w:fldChar w:fldCharType="begin"/>
      </w:r>
      <w:r w:rsidRPr="00751C35">
        <w:rPr>
          <w:rFonts w:cs="Arial"/>
          <w:bCs/>
          <w:sz w:val="28"/>
          <w:szCs w:val="28"/>
        </w:rPr>
        <w:instrText xml:space="preserve"> TIME \@ "yyyy" </w:instrText>
      </w:r>
      <w:r w:rsidRPr="00751C35">
        <w:rPr>
          <w:rFonts w:cs="Arial"/>
          <w:bCs/>
          <w:sz w:val="28"/>
          <w:szCs w:val="28"/>
        </w:rPr>
        <w:fldChar w:fldCharType="separate"/>
      </w:r>
      <w:r w:rsidR="00BE6CEE">
        <w:rPr>
          <w:rFonts w:cs="Arial"/>
          <w:bCs/>
          <w:noProof/>
          <w:sz w:val="28"/>
          <w:szCs w:val="28"/>
        </w:rPr>
        <w:t>2023</w:t>
      </w:r>
      <w:r w:rsidRPr="00751C35">
        <w:rPr>
          <w:rFonts w:cs="Arial"/>
          <w:bCs/>
          <w:sz w:val="28"/>
          <w:szCs w:val="28"/>
        </w:rPr>
        <w:fldChar w:fldCharType="end"/>
      </w:r>
      <w:r>
        <w:rPr>
          <w:rFonts w:cs="Arial"/>
          <w:bCs/>
          <w:sz w:val="28"/>
          <w:szCs w:val="28"/>
        </w:rPr>
        <w:t xml:space="preserve"> г.</w:t>
      </w:r>
    </w:p>
    <w:p w14:paraId="70E9EBED" w14:textId="77777777" w:rsidR="0021779F" w:rsidRPr="00751C35" w:rsidRDefault="0021779F" w:rsidP="0021779F">
      <w:pPr>
        <w:pStyle w:val="21"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commentRangeStart w:id="9"/>
      <w:r w:rsidRPr="00751C35">
        <w:rPr>
          <w:rFonts w:ascii="Times New Roman" w:hAnsi="Times New Roman"/>
          <w:b/>
          <w:sz w:val="28"/>
          <w:szCs w:val="28"/>
        </w:rPr>
        <w:t>Исходные данные к работе</w:t>
      </w:r>
      <w:r w:rsidRPr="00751C35">
        <w:rPr>
          <w:rFonts w:ascii="Times New Roman" w:hAnsi="Times New Roman"/>
          <w:b/>
          <w:caps/>
          <w:vanish/>
          <w:sz w:val="28"/>
          <w:szCs w:val="28"/>
          <w:vertAlign w:val="superscript"/>
        </w:rPr>
        <w:t>2</w:t>
      </w:r>
      <w:commentRangeEnd w:id="9"/>
      <w:r>
        <w:rPr>
          <w:rStyle w:val="a5"/>
          <w:rFonts w:ascii="Times New Roman" w:hAnsi="Times New Roman" w:cs="Times New Roman"/>
        </w:rPr>
        <w:commentReference w:id="9"/>
      </w:r>
    </w:p>
    <w:p w14:paraId="590CE998" w14:textId="48EC6293" w:rsidR="0021779F" w:rsidRPr="00165178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commentRangeStart w:id="10"/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</w:t>
      </w:r>
      <w:r w:rsidR="00165178" w:rsidRPr="00165178">
        <w:rPr>
          <w:sz w:val="28"/>
        </w:rPr>
        <w:t>Создание смарт-контрактов Solidity для блокчейна Ethere</w:t>
      </w:r>
      <w:r w:rsidR="00770C3F">
        <w:rPr>
          <w:sz w:val="28"/>
        </w:rPr>
        <w:t>um. Практическое руководство</w:t>
      </w:r>
      <w:r w:rsidR="00944AB1">
        <w:rPr>
          <w:sz w:val="28"/>
        </w:rPr>
        <w:t xml:space="preserve">. </w:t>
      </w:r>
      <w:r w:rsidR="00BC01E0">
        <w:rPr>
          <w:sz w:val="28"/>
        </w:rPr>
        <w:t>// ЛитРес: Самиздат</w:t>
      </w:r>
      <w:r w:rsidR="00652E99">
        <w:rPr>
          <w:sz w:val="28"/>
        </w:rPr>
        <w:t xml:space="preserve">, </w:t>
      </w:r>
      <w:r w:rsidR="00165178" w:rsidRPr="00165178">
        <w:rPr>
          <w:sz w:val="28"/>
        </w:rPr>
        <w:t>2019</w:t>
      </w:r>
      <w:r w:rsidR="00C26841">
        <w:rPr>
          <w:sz w:val="28"/>
        </w:rPr>
        <w:t>. – 240 с</w:t>
      </w:r>
      <w:r w:rsidR="0021779F" w:rsidRPr="00165178">
        <w:rPr>
          <w:sz w:val="28"/>
          <w:szCs w:val="28"/>
        </w:rPr>
        <w:t>.</w:t>
      </w:r>
    </w:p>
    <w:p w14:paraId="5F6A47DB" w14:textId="6AD624AA" w:rsidR="0021779F" w:rsidRDefault="00141333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ind w:firstLine="0"/>
        <w:rPr>
          <w:sz w:val="28"/>
          <w:szCs w:val="28"/>
        </w:rPr>
      </w:pPr>
      <w:r>
        <w:rPr>
          <w:color w:val="000000"/>
          <w:sz w:val="28"/>
          <w:shd w:val="clear" w:color="auto" w:fill="FFFFFF"/>
        </w:rPr>
        <w:t>Прасти Н. Блокчейн</w:t>
      </w:r>
      <w:r w:rsidRPr="00165178">
        <w:rPr>
          <w:color w:val="000000"/>
          <w:sz w:val="28"/>
          <w:shd w:val="clear" w:color="auto" w:fill="FFFFFF"/>
        </w:rPr>
        <w:t>.</w:t>
      </w:r>
      <w:r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CD5303" w:rsidRPr="00CD5303">
        <w:rPr>
          <w:color w:val="000000"/>
          <w:sz w:val="28"/>
          <w:shd w:val="clear" w:color="auto" w:fill="FFFFFF"/>
        </w:rPr>
        <w:t>.</w:t>
      </w:r>
      <w:r w:rsidR="00BC01E0">
        <w:rPr>
          <w:sz w:val="28"/>
        </w:rPr>
        <w:t> // СПб.: БВХ-Петербург</w:t>
      </w:r>
      <w:r>
        <w:rPr>
          <w:sz w:val="28"/>
        </w:rPr>
        <w:t>, 2018</w:t>
      </w:r>
      <w:r w:rsidR="00062B4C">
        <w:rPr>
          <w:sz w:val="28"/>
        </w:rPr>
        <w:t>. – 256 с</w:t>
      </w:r>
      <w:r w:rsidR="0021779F" w:rsidRPr="00165178">
        <w:rPr>
          <w:sz w:val="28"/>
          <w:szCs w:val="28"/>
        </w:rPr>
        <w:t>.</w:t>
      </w:r>
      <w:commentRangeEnd w:id="10"/>
      <w:r w:rsidR="00B17A5A">
        <w:rPr>
          <w:rStyle w:val="a5"/>
        </w:rPr>
        <w:commentReference w:id="10"/>
      </w:r>
    </w:p>
    <w:p w14:paraId="6D20D569" w14:textId="35FDFDAA" w:rsidR="00E9422E" w:rsidRPr="00B17A5A" w:rsidRDefault="00B17A5A" w:rsidP="004F23D6">
      <w:pPr>
        <w:pStyle w:val="ad"/>
        <w:numPr>
          <w:ilvl w:val="0"/>
          <w:numId w:val="15"/>
        </w:numPr>
        <w:tabs>
          <w:tab w:val="clear" w:pos="757"/>
          <w:tab w:val="num" w:pos="567"/>
          <w:tab w:val="left" w:pos="1134"/>
        </w:tabs>
        <w:spacing w:line="276" w:lineRule="auto"/>
        <w:ind w:firstLine="0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 xml:space="preserve">Трубочкина Н. К., 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74D14" w:rsidRPr="00D74D14">
        <w:rPr>
          <w:rStyle w:val="normaltextrun"/>
          <w:sz w:val="28"/>
          <w:szCs w:val="28"/>
        </w:rPr>
        <w:t>.</w:t>
      </w:r>
      <w:r w:rsidR="004E721A" w:rsidRPr="00B17A5A">
        <w:rPr>
          <w:rStyle w:val="normaltextrun"/>
          <w:sz w:val="28"/>
          <w:szCs w:val="28"/>
        </w:rPr>
        <w:t xml:space="preserve"> // </w:t>
      </w:r>
      <w:r w:rsidR="00CC2A4C">
        <w:rPr>
          <w:rStyle w:val="normaltextrun"/>
          <w:iCs/>
          <w:sz w:val="28"/>
          <w:szCs w:val="28"/>
        </w:rPr>
        <w:t>Информационные технологии,</w:t>
      </w:r>
      <w:r w:rsidRPr="00B17A5A">
        <w:rPr>
          <w:rStyle w:val="normaltextrun"/>
          <w:iCs/>
          <w:sz w:val="28"/>
          <w:szCs w:val="28"/>
        </w:rPr>
        <w:t xml:space="preserve"> 2019.</w:t>
      </w:r>
      <w:r w:rsidR="0006577B">
        <w:rPr>
          <w:rStyle w:val="normaltextrun"/>
          <w:iCs/>
          <w:sz w:val="28"/>
          <w:szCs w:val="28"/>
        </w:rPr>
        <w:t xml:space="preserve"> –</w:t>
      </w:r>
      <w:r w:rsidRPr="00B17A5A">
        <w:rPr>
          <w:rStyle w:val="normaltextrun"/>
          <w:iCs/>
          <w:sz w:val="28"/>
          <w:szCs w:val="28"/>
        </w:rPr>
        <w:t xml:space="preserve"> Т. 25. </w:t>
      </w:r>
      <w:r w:rsidR="00EB4B16">
        <w:rPr>
          <w:rStyle w:val="normaltextrun"/>
          <w:iCs/>
          <w:sz w:val="28"/>
          <w:szCs w:val="28"/>
        </w:rPr>
        <w:t xml:space="preserve">– </w:t>
      </w:r>
      <w:r w:rsidRPr="00B17A5A">
        <w:rPr>
          <w:rStyle w:val="normaltextrun"/>
          <w:iCs/>
          <w:sz w:val="28"/>
          <w:szCs w:val="28"/>
        </w:rPr>
        <w:t>№ 2.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–</w:t>
      </w:r>
      <w:r w:rsidR="0006577B">
        <w:rPr>
          <w:rStyle w:val="normaltextrun"/>
          <w:iCs/>
          <w:sz w:val="28"/>
          <w:szCs w:val="28"/>
        </w:rPr>
        <w:t> </w:t>
      </w:r>
      <w:r w:rsidR="00623ED2">
        <w:rPr>
          <w:rStyle w:val="normaltextrun"/>
          <w:iCs/>
          <w:sz w:val="28"/>
          <w:szCs w:val="28"/>
        </w:rPr>
        <w:t>С. 75–</w:t>
      </w:r>
      <w:r w:rsidRPr="00B17A5A">
        <w:rPr>
          <w:rStyle w:val="normaltextrun"/>
          <w:iCs/>
          <w:sz w:val="28"/>
          <w:szCs w:val="28"/>
        </w:rPr>
        <w:t>85</w:t>
      </w:r>
      <w:r w:rsidR="00E9422E"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F93D329" w14:textId="341B374A" w:rsidR="002957B3" w:rsidRPr="002957B3" w:rsidRDefault="00E9422E" w:rsidP="004F23D6">
      <w:pPr>
        <w:numPr>
          <w:ilvl w:val="0"/>
          <w:numId w:val="15"/>
        </w:numPr>
        <w:tabs>
          <w:tab w:val="clear" w:pos="757"/>
          <w:tab w:val="num" w:pos="567"/>
        </w:tabs>
        <w:spacing w:line="276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Metamask</w:t>
      </w:r>
      <w:r w:rsidR="00DB2D3F">
        <w:rPr>
          <w:sz w:val="28"/>
          <w:szCs w:val="28"/>
        </w:rPr>
        <w:t>.</w:t>
      </w:r>
      <w:r w:rsidRPr="00E9422E">
        <w:rPr>
          <w:sz w:val="28"/>
          <w:szCs w:val="28"/>
        </w:rPr>
        <w:t xml:space="preserve"> [</w:t>
      </w:r>
      <w:r>
        <w:rPr>
          <w:sz w:val="28"/>
          <w:szCs w:val="28"/>
        </w:rPr>
        <w:t>Электронный ресурс</w:t>
      </w:r>
      <w:r w:rsidR="00DB2D3F">
        <w:rPr>
          <w:sz w:val="28"/>
          <w:szCs w:val="28"/>
        </w:rPr>
        <w:t>]</w:t>
      </w:r>
      <w:r w:rsidRPr="00E9422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URL</w:t>
      </w:r>
      <w:r w:rsidRPr="00E9422E">
        <w:rPr>
          <w:sz w:val="28"/>
          <w:szCs w:val="28"/>
        </w:rPr>
        <w:t xml:space="preserve">: </w:t>
      </w:r>
      <w:hyperlink r:id="rId10" w:history="1">
        <w:r w:rsidR="00B66DEC" w:rsidRPr="00B66DEC">
          <w:rPr>
            <w:rStyle w:val="a7"/>
            <w:color w:val="auto"/>
            <w:sz w:val="28"/>
            <w:szCs w:val="28"/>
            <w:u w:val="none"/>
          </w:rPr>
          <w:t>https://metamask.io/</w:t>
        </w:r>
      </w:hyperlink>
      <w:r w:rsidR="00B66DEC">
        <w:rPr>
          <w:sz w:val="28"/>
          <w:szCs w:val="28"/>
        </w:rPr>
        <w:t xml:space="preserve"> </w:t>
      </w:r>
      <w:r w:rsidRPr="00E9422E">
        <w:rPr>
          <w:sz w:val="28"/>
          <w:szCs w:val="28"/>
        </w:rPr>
        <w:t>(</w:t>
      </w:r>
      <w:r>
        <w:rPr>
          <w:sz w:val="28"/>
          <w:szCs w:val="28"/>
        </w:rPr>
        <w:t>дата обращения</w:t>
      </w:r>
      <w:r w:rsidR="009B7192">
        <w:rPr>
          <w:sz w:val="28"/>
          <w:szCs w:val="28"/>
        </w:rPr>
        <w:t>:</w:t>
      </w:r>
      <w:r>
        <w:rPr>
          <w:sz w:val="28"/>
          <w:szCs w:val="28"/>
        </w:rPr>
        <w:t xml:space="preserve"> 11.02.2023 г.</w:t>
      </w:r>
      <w:r w:rsidRPr="00E9422E">
        <w:rPr>
          <w:sz w:val="28"/>
          <w:szCs w:val="28"/>
        </w:rPr>
        <w:t>).</w:t>
      </w:r>
    </w:p>
    <w:p w14:paraId="1CC98F08" w14:textId="77777777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>Перечень подлежащих разработке вопросов</w:t>
      </w:r>
    </w:p>
    <w:p w14:paraId="7B80D6C2" w14:textId="5A8C7690" w:rsidR="0021779F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Выполнить обзор литературы и существующих аналогов</w:t>
      </w:r>
      <w:r w:rsidR="0021779F" w:rsidRPr="00165178">
        <w:rPr>
          <w:sz w:val="28"/>
          <w:szCs w:val="28"/>
        </w:rPr>
        <w:t>.</w:t>
      </w:r>
    </w:p>
    <w:p w14:paraId="29C17E4E" w14:textId="7271B2BE" w:rsidR="00B23276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t>Спроектировать смарт-контракт</w:t>
      </w:r>
      <w:r>
        <w:rPr>
          <w:sz w:val="28"/>
        </w:rPr>
        <w:t xml:space="preserve"> для электронного голосования</w:t>
      </w:r>
      <w:r w:rsidR="00BD7D0F" w:rsidRPr="00BD7D0F">
        <w:rPr>
          <w:sz w:val="28"/>
        </w:rPr>
        <w:t xml:space="preserve"> </w:t>
      </w:r>
      <w:r w:rsidR="00BD7D0F">
        <w:rPr>
          <w:sz w:val="28"/>
        </w:rPr>
        <w:t>на основе технологии блокчейн</w:t>
      </w:r>
      <w:r>
        <w:rPr>
          <w:sz w:val="28"/>
        </w:rPr>
        <w:t>.</w:t>
      </w:r>
    </w:p>
    <w:p w14:paraId="18BBBACD" w14:textId="5840F6A8" w:rsidR="0021779F" w:rsidRPr="00165178" w:rsidRDefault="00E9422E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>
        <w:rPr>
          <w:sz w:val="28"/>
        </w:rPr>
        <w:t>Спроектировать</w:t>
      </w:r>
      <w:r w:rsidR="00165178" w:rsidRPr="00165178">
        <w:rPr>
          <w:sz w:val="28"/>
        </w:rPr>
        <w:t xml:space="preserve"> веб-приложение для электронного голосования</w:t>
      </w:r>
      <w:r w:rsidR="00BD7D0F">
        <w:rPr>
          <w:sz w:val="28"/>
        </w:rPr>
        <w:t xml:space="preserve"> на основе технологии блокчейн</w:t>
      </w:r>
      <w:r w:rsidR="0021779F" w:rsidRPr="00165178">
        <w:rPr>
          <w:sz w:val="28"/>
          <w:szCs w:val="28"/>
        </w:rPr>
        <w:t>.</w:t>
      </w:r>
    </w:p>
    <w:p w14:paraId="35DF02A9" w14:textId="3FA5263E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sz w:val="28"/>
        </w:rPr>
        <w:lastRenderedPageBreak/>
        <w:t>Реализовать смарт-контракт и веб-приложение.</w:t>
      </w:r>
    </w:p>
    <w:p w14:paraId="5857E97C" w14:textId="0EE7FD81" w:rsidR="00165178" w:rsidRPr="00165178" w:rsidRDefault="00165178" w:rsidP="004F23D6">
      <w:pPr>
        <w:numPr>
          <w:ilvl w:val="0"/>
          <w:numId w:val="16"/>
        </w:numPr>
        <w:tabs>
          <w:tab w:val="clear" w:pos="1117"/>
          <w:tab w:val="num" w:pos="567"/>
        </w:tabs>
        <w:spacing w:line="276" w:lineRule="auto"/>
        <w:ind w:left="0" w:firstLine="0"/>
        <w:rPr>
          <w:sz w:val="28"/>
          <w:szCs w:val="28"/>
        </w:rPr>
      </w:pPr>
      <w:r w:rsidRPr="00165178">
        <w:rPr>
          <w:color w:val="000000" w:themeColor="text1"/>
          <w:sz w:val="28"/>
        </w:rPr>
        <w:t>Провести тестирование работы приложения.</w:t>
      </w:r>
    </w:p>
    <w:p w14:paraId="74FA1AB8" w14:textId="12EADD95" w:rsidR="0021779F" w:rsidRPr="00751C35" w:rsidRDefault="0021779F" w:rsidP="0021779F">
      <w:pPr>
        <w:pStyle w:val="21"/>
        <w:keepNext/>
        <w:numPr>
          <w:ilvl w:val="0"/>
          <w:numId w:val="1"/>
        </w:numPr>
        <w:spacing w:line="276" w:lineRule="auto"/>
        <w:ind w:left="357" w:hanging="357"/>
        <w:rPr>
          <w:rFonts w:ascii="Times New Roman" w:hAnsi="Times New Roman"/>
          <w:b/>
          <w:sz w:val="28"/>
          <w:szCs w:val="28"/>
        </w:rPr>
      </w:pPr>
      <w:r w:rsidRPr="00751C35">
        <w:rPr>
          <w:rFonts w:ascii="Times New Roman" w:hAnsi="Times New Roman"/>
          <w:b/>
          <w:sz w:val="28"/>
          <w:szCs w:val="28"/>
        </w:rPr>
        <w:t xml:space="preserve">Дата выдачи задания: </w:t>
      </w:r>
      <w:r w:rsidR="008331A9">
        <w:rPr>
          <w:rFonts w:ascii="Times New Roman" w:hAnsi="Times New Roman"/>
          <w:bCs/>
          <w:sz w:val="28"/>
          <w:szCs w:val="28"/>
        </w:rPr>
        <w:t>0</w:t>
      </w:r>
      <w:r w:rsidR="008331A9">
        <w:rPr>
          <w:rFonts w:ascii="Times New Roman" w:hAnsi="Times New Roman"/>
          <w:bCs/>
          <w:sz w:val="28"/>
          <w:szCs w:val="28"/>
          <w:lang w:val="en-US"/>
        </w:rPr>
        <w:t>6</w:t>
      </w:r>
      <w:r w:rsidRPr="00751C35">
        <w:rPr>
          <w:rFonts w:ascii="Times New Roman" w:hAnsi="Times New Roman"/>
          <w:bCs/>
          <w:sz w:val="28"/>
          <w:szCs w:val="28"/>
        </w:rPr>
        <w:t>.02.</w:t>
      </w:r>
      <w:r w:rsidRPr="00751C35">
        <w:rPr>
          <w:rFonts w:ascii="Times New Roman" w:hAnsi="Times New Roman"/>
          <w:bCs/>
          <w:sz w:val="28"/>
          <w:szCs w:val="28"/>
        </w:rPr>
        <w:fldChar w:fldCharType="begin"/>
      </w:r>
      <w:r w:rsidRPr="00751C35">
        <w:rPr>
          <w:rFonts w:ascii="Times New Roman" w:hAnsi="Times New Roman"/>
          <w:bCs/>
          <w:sz w:val="28"/>
          <w:szCs w:val="28"/>
        </w:rPr>
        <w:instrText xml:space="preserve"> TIME \@ "yyyy" </w:instrText>
      </w:r>
      <w:r w:rsidRPr="00751C35">
        <w:rPr>
          <w:rFonts w:ascii="Times New Roman" w:hAnsi="Times New Roman"/>
          <w:bCs/>
          <w:sz w:val="28"/>
          <w:szCs w:val="28"/>
        </w:rPr>
        <w:fldChar w:fldCharType="separate"/>
      </w:r>
      <w:r w:rsidR="00BE6CEE">
        <w:rPr>
          <w:rFonts w:ascii="Times New Roman" w:hAnsi="Times New Roman"/>
          <w:bCs/>
          <w:noProof/>
          <w:sz w:val="28"/>
          <w:szCs w:val="28"/>
        </w:rPr>
        <w:t>2023</w:t>
      </w:r>
      <w:r w:rsidRPr="00751C35">
        <w:rPr>
          <w:rFonts w:ascii="Times New Roman" w:hAnsi="Times New Roman"/>
          <w:bCs/>
          <w:sz w:val="28"/>
          <w:szCs w:val="28"/>
        </w:rPr>
        <w:fldChar w:fldCharType="end"/>
      </w:r>
      <w:r>
        <w:rPr>
          <w:rFonts w:ascii="Times New Roman" w:hAnsi="Times New Roman"/>
          <w:bCs/>
          <w:sz w:val="28"/>
          <w:szCs w:val="28"/>
        </w:rPr>
        <w:t xml:space="preserve"> г</w:t>
      </w:r>
      <w:r w:rsidRPr="00751C35">
        <w:rPr>
          <w:rFonts w:ascii="Times New Roman" w:hAnsi="Times New Roman"/>
          <w:bCs/>
          <w:sz w:val="28"/>
          <w:szCs w:val="28"/>
        </w:rPr>
        <w:t>.</w:t>
      </w:r>
    </w:p>
    <w:p w14:paraId="39DFF34A" w14:textId="77777777" w:rsidR="0021779F" w:rsidRPr="00751C35" w:rsidRDefault="0021779F" w:rsidP="0021779F">
      <w:pPr>
        <w:pStyle w:val="21"/>
        <w:keepNext/>
        <w:spacing w:line="240" w:lineRule="auto"/>
        <w:rPr>
          <w:rFonts w:ascii="Times New Roman" w:hAnsi="Times New Roman"/>
          <w:bCs/>
          <w:sz w:val="28"/>
          <w:szCs w:val="28"/>
        </w:rPr>
      </w:pPr>
    </w:p>
    <w:p w14:paraId="5F852DD4" w14:textId="77777777" w:rsidR="0021779F" w:rsidRPr="00751C35" w:rsidRDefault="0021779F" w:rsidP="0021779F">
      <w:pPr>
        <w:pStyle w:val="21"/>
        <w:keepNext/>
        <w:spacing w:line="276" w:lineRule="auto"/>
        <w:rPr>
          <w:rFonts w:ascii="Times New Roman" w:hAnsi="Times New Roman"/>
          <w:bCs/>
          <w:sz w:val="28"/>
          <w:szCs w:val="28"/>
        </w:rPr>
      </w:pPr>
    </w:p>
    <w:p w14:paraId="133C16F4" w14:textId="77777777" w:rsidR="0021779F" w:rsidRPr="00751C35" w:rsidRDefault="0021779F" w:rsidP="0021779F">
      <w:pPr>
        <w:keepNext/>
        <w:rPr>
          <w:sz w:val="28"/>
          <w:szCs w:val="28"/>
        </w:rPr>
      </w:pPr>
      <w:r w:rsidRPr="00751C35">
        <w:rPr>
          <w:b/>
          <w:sz w:val="28"/>
          <w:szCs w:val="28"/>
        </w:rPr>
        <w:t>Научный руководитель</w:t>
      </w:r>
      <w:r>
        <w:rPr>
          <w:b/>
          <w:sz w:val="28"/>
          <w:szCs w:val="28"/>
        </w:rPr>
        <w:t>,</w:t>
      </w:r>
    </w:p>
    <w:p w14:paraId="03494890" w14:textId="2501EA49" w:rsidR="0021779F" w:rsidRPr="00751C35" w:rsidRDefault="00165178" w:rsidP="0021779F">
      <w:pPr>
        <w:pStyle w:val="21"/>
        <w:keepNext/>
        <w:tabs>
          <w:tab w:val="left" w:pos="6804"/>
        </w:tabs>
        <w:spacing w:line="240" w:lineRule="auto"/>
        <w:rPr>
          <w:rFonts w:ascii="Times New Roman" w:hAnsi="Times New Roman"/>
          <w:sz w:val="28"/>
          <w:szCs w:val="28"/>
        </w:rPr>
      </w:pPr>
      <w:r w:rsidRPr="00165178">
        <w:rPr>
          <w:rFonts w:ascii="Times New Roman" w:hAnsi="Times New Roman"/>
          <w:bCs/>
          <w:sz w:val="28"/>
          <w:szCs w:val="28"/>
        </w:rPr>
        <w:t>доцент кафедры СП, к.ф.-м.н.</w:t>
      </w:r>
      <w:r w:rsidR="009B0AF6">
        <w:rPr>
          <w:rFonts w:ascii="Times New Roman" w:hAnsi="Times New Roman"/>
          <w:bCs/>
          <w:sz w:val="28"/>
          <w:szCs w:val="28"/>
        </w:rPr>
        <w:t>, доцент</w:t>
      </w:r>
      <w:r w:rsidR="0021779F" w:rsidRPr="00165178">
        <w:rPr>
          <w:rFonts w:ascii="Times New Roman" w:hAnsi="Times New Roman"/>
          <w:sz w:val="28"/>
          <w:szCs w:val="28"/>
        </w:rPr>
        <w:tab/>
      </w:r>
      <w:r w:rsidRPr="00165178">
        <w:rPr>
          <w:rFonts w:ascii="Times New Roman" w:hAnsi="Times New Roman"/>
          <w:sz w:val="28"/>
          <w:szCs w:val="28"/>
        </w:rPr>
        <w:t>Г.И</w:t>
      </w:r>
      <w:r w:rsidR="0021779F" w:rsidRPr="00165178">
        <w:rPr>
          <w:rFonts w:ascii="Times New Roman" w:hAnsi="Times New Roman"/>
          <w:sz w:val="28"/>
          <w:szCs w:val="28"/>
        </w:rPr>
        <w:t xml:space="preserve">. </w:t>
      </w:r>
      <w:r w:rsidRPr="00165178">
        <w:rPr>
          <w:rFonts w:ascii="Times New Roman" w:hAnsi="Times New Roman"/>
          <w:sz w:val="28"/>
          <w:szCs w:val="28"/>
        </w:rPr>
        <w:t>Радченко</w:t>
      </w:r>
    </w:p>
    <w:p w14:paraId="2D717F73" w14:textId="2B3EC9B6" w:rsidR="0021779F" w:rsidRPr="00751C35" w:rsidRDefault="0021779F" w:rsidP="0021779F">
      <w:pPr>
        <w:keepNext/>
        <w:tabs>
          <w:tab w:val="left" w:pos="6804"/>
        </w:tabs>
        <w:spacing w:before="240" w:line="276" w:lineRule="auto"/>
        <w:rPr>
          <w:rFonts w:cs="Arial"/>
          <w:sz w:val="28"/>
          <w:szCs w:val="28"/>
        </w:rPr>
      </w:pPr>
      <w:r w:rsidRPr="00165178">
        <w:rPr>
          <w:b/>
          <w:sz w:val="28"/>
          <w:szCs w:val="28"/>
        </w:rPr>
        <w:t>Задание принял к исполнению</w:t>
      </w:r>
      <w:r w:rsidRPr="00165178">
        <w:rPr>
          <w:b/>
          <w:sz w:val="28"/>
          <w:szCs w:val="28"/>
        </w:rPr>
        <w:tab/>
      </w:r>
      <w:r w:rsidR="00165178" w:rsidRPr="00165178">
        <w:rPr>
          <w:sz w:val="28"/>
          <w:szCs w:val="28"/>
        </w:rPr>
        <w:t>В.О</w:t>
      </w:r>
      <w:r w:rsidRPr="00165178">
        <w:rPr>
          <w:sz w:val="28"/>
          <w:szCs w:val="28"/>
        </w:rPr>
        <w:t xml:space="preserve">. </w:t>
      </w:r>
      <w:r w:rsidR="00165178" w:rsidRPr="00165178">
        <w:rPr>
          <w:sz w:val="28"/>
          <w:szCs w:val="28"/>
        </w:rPr>
        <w:t>Богатырева</w:t>
      </w:r>
    </w:p>
    <w:p w14:paraId="52CB9E6A" w14:textId="77777777" w:rsidR="00907DE1" w:rsidRPr="00A70929" w:rsidRDefault="00907DE1" w:rsidP="0021779F">
      <w:pPr>
        <w:rPr>
          <w:sz w:val="28"/>
          <w:szCs w:val="24"/>
        </w:rPr>
        <w:sectPr w:rsidR="00907DE1" w:rsidRPr="00A70929" w:rsidSect="00C91987">
          <w:footerReference w:type="default" r:id="rId11"/>
          <w:pgSz w:w="11906" w:h="16838" w:code="9"/>
          <w:pgMar w:top="1134" w:right="851" w:bottom="1134" w:left="1701" w:header="709" w:footer="709" w:gutter="0"/>
          <w:cols w:space="708"/>
          <w:docGrid w:linePitch="360"/>
        </w:sectPr>
      </w:pPr>
    </w:p>
    <w:bookmarkEnd w:id="4" w:displacedByCustomXml="next"/>
    <w:bookmarkEnd w:id="3" w:displacedByCustomXml="next"/>
    <w:bookmarkEnd w:id="2" w:displacedByCustomXml="next"/>
    <w:bookmarkEnd w:id="1" w:displacedByCustomXml="next"/>
    <w:bookmarkEnd w:id="0" w:displacedByCustomXml="next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highlight w:val="yellow"/>
          <w:lang w:val="ru-RU" w:eastAsia="ru-RU"/>
        </w:rPr>
        <w:id w:val="1666077329"/>
        <w:docPartObj>
          <w:docPartGallery w:val="Table of Contents"/>
          <w:docPartUnique/>
        </w:docPartObj>
      </w:sdtPr>
      <w:sdtEndPr>
        <w:rPr>
          <w:rFonts w:eastAsiaTheme="minorEastAsia"/>
          <w:sz w:val="28"/>
          <w:highlight w:val="none"/>
        </w:rPr>
      </w:sdtEndPr>
      <w:sdtContent>
        <w:p w14:paraId="6A40ADFB" w14:textId="77777777" w:rsidR="008F0CC9" w:rsidRPr="008F0CC9" w:rsidRDefault="008F0CC9" w:rsidP="00B67524">
          <w:pPr>
            <w:pStyle w:val="af"/>
            <w:spacing w:line="360" w:lineRule="auto"/>
            <w:rPr>
              <w:rFonts w:ascii="Times New Roman" w:hAnsi="Times New Roman" w:cs="Times New Roman"/>
              <w:lang w:val="ru-RU"/>
            </w:rPr>
          </w:pPr>
          <w:r w:rsidRPr="00F862F9">
            <w:rPr>
              <w:rFonts w:ascii="Times New Roman" w:hAnsi="Times New Roman" w:cs="Times New Roman"/>
              <w:color w:val="000000" w:themeColor="text1"/>
              <w:lang w:val="ru-RU"/>
            </w:rPr>
            <w:t>ОГЛАВЛЕНИЕ</w:t>
          </w:r>
        </w:p>
        <w:p w14:paraId="4D00E00E" w14:textId="77777777" w:rsidR="00FA0FE4" w:rsidRDefault="00175B3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begin"/>
          </w:r>
          <w:r w:rsidR="005772C1" w:rsidRPr="002B1CC0">
            <w:rPr>
              <w:szCs w:val="28"/>
            </w:rPr>
            <w:instrText xml:space="preserve"> TOC \o "1-3" \h \z \u </w:instrText>
          </w:r>
          <w:r w:rsidRPr="002B1CC0">
            <w:rPr>
              <w:szCs w:val="28"/>
            </w:rPr>
            <w:fldChar w:fldCharType="separate"/>
          </w:r>
          <w:hyperlink w:anchor="_Toc134568453" w:history="1">
            <w:r w:rsidR="00FA0FE4" w:rsidRPr="00020934">
              <w:rPr>
                <w:rStyle w:val="a7"/>
                <w:noProof/>
              </w:rPr>
              <w:t>ВВЕДЕНИЕ</w:t>
            </w:r>
            <w:r w:rsidR="00FA0FE4">
              <w:rPr>
                <w:noProof/>
                <w:webHidden/>
              </w:rPr>
              <w:tab/>
            </w:r>
            <w:r w:rsidR="00FA0FE4">
              <w:rPr>
                <w:noProof/>
                <w:webHidden/>
              </w:rPr>
              <w:fldChar w:fldCharType="begin"/>
            </w:r>
            <w:r w:rsidR="00FA0FE4">
              <w:rPr>
                <w:noProof/>
                <w:webHidden/>
              </w:rPr>
              <w:instrText xml:space="preserve"> PAGEREF _Toc134568453 \h </w:instrText>
            </w:r>
            <w:r w:rsidR="00FA0FE4">
              <w:rPr>
                <w:noProof/>
                <w:webHidden/>
              </w:rPr>
            </w:r>
            <w:r w:rsidR="00FA0FE4">
              <w:rPr>
                <w:noProof/>
                <w:webHidden/>
              </w:rPr>
              <w:fldChar w:fldCharType="separate"/>
            </w:r>
            <w:r w:rsidR="00FA0FE4">
              <w:rPr>
                <w:noProof/>
                <w:webHidden/>
              </w:rPr>
              <w:t>6</w:t>
            </w:r>
            <w:r w:rsidR="00FA0FE4">
              <w:rPr>
                <w:noProof/>
                <w:webHidden/>
              </w:rPr>
              <w:fldChar w:fldCharType="end"/>
            </w:r>
          </w:hyperlink>
        </w:p>
        <w:p w14:paraId="35A04464" w14:textId="77777777" w:rsidR="00FA0FE4" w:rsidRDefault="00FA0F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4" w:history="1">
            <w:r w:rsidRPr="00020934">
              <w:rPr>
                <w:rStyle w:val="a7"/>
                <w:noProof/>
              </w:rPr>
              <w:t>1. АНАЛИЗ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6C78DB" w14:textId="77777777" w:rsidR="00FA0FE4" w:rsidRP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5" w:history="1">
            <w:r w:rsidRPr="00FA0FE4">
              <w:rPr>
                <w:rStyle w:val="a7"/>
                <w:noProof/>
              </w:rPr>
              <w:t>1.1. Блокчейн</w:t>
            </w:r>
            <w:r w:rsidRPr="00FA0FE4">
              <w:rPr>
                <w:noProof/>
                <w:webHidden/>
              </w:rPr>
              <w:tab/>
            </w:r>
            <w:r w:rsidRPr="00FA0FE4">
              <w:rPr>
                <w:noProof/>
                <w:webHidden/>
              </w:rPr>
              <w:fldChar w:fldCharType="begin"/>
            </w:r>
            <w:r w:rsidRPr="00FA0FE4">
              <w:rPr>
                <w:noProof/>
                <w:webHidden/>
              </w:rPr>
              <w:instrText xml:space="preserve"> PAGEREF _Toc134568455 \h </w:instrText>
            </w:r>
            <w:r w:rsidRPr="00FA0FE4">
              <w:rPr>
                <w:noProof/>
                <w:webHidden/>
              </w:rPr>
            </w:r>
            <w:r w:rsidRPr="00FA0FE4">
              <w:rPr>
                <w:noProof/>
                <w:webHidden/>
              </w:rPr>
              <w:fldChar w:fldCharType="separate"/>
            </w:r>
            <w:r w:rsidRPr="00FA0FE4">
              <w:rPr>
                <w:noProof/>
                <w:webHidden/>
              </w:rPr>
              <w:t>8</w:t>
            </w:r>
            <w:r w:rsidRPr="00FA0FE4">
              <w:rPr>
                <w:noProof/>
                <w:webHidden/>
              </w:rPr>
              <w:fldChar w:fldCharType="end"/>
            </w:r>
          </w:hyperlink>
        </w:p>
        <w:p w14:paraId="3C65632B" w14:textId="77777777" w:rsidR="00FA0FE4" w:rsidRPr="00FA0FE4" w:rsidRDefault="00FA0FE4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6" w:history="1">
            <w:r w:rsidRPr="00FA0FE4">
              <w:rPr>
                <w:rStyle w:val="a7"/>
                <w:b w:val="0"/>
              </w:rPr>
              <w:t xml:space="preserve">1.2. Блокчейн </w:t>
            </w:r>
            <w:r w:rsidRPr="00FA0FE4">
              <w:rPr>
                <w:rStyle w:val="a7"/>
                <w:b w:val="0"/>
                <w:lang w:val="en-GB"/>
              </w:rPr>
              <w:t>Ethereum</w:t>
            </w:r>
            <w:r w:rsidRPr="00FA0FE4">
              <w:rPr>
                <w:b w:val="0"/>
                <w:webHidden/>
              </w:rPr>
              <w:tab/>
            </w:r>
            <w:r w:rsidRPr="00FA0FE4">
              <w:rPr>
                <w:b w:val="0"/>
                <w:webHidden/>
              </w:rPr>
              <w:fldChar w:fldCharType="begin"/>
            </w:r>
            <w:r w:rsidRPr="00FA0FE4">
              <w:rPr>
                <w:b w:val="0"/>
                <w:webHidden/>
              </w:rPr>
              <w:instrText xml:space="preserve"> PAGEREF _Toc134568456 \h </w:instrText>
            </w:r>
            <w:r w:rsidRPr="00FA0FE4">
              <w:rPr>
                <w:b w:val="0"/>
                <w:webHidden/>
              </w:rPr>
            </w:r>
            <w:r w:rsidRPr="00FA0FE4">
              <w:rPr>
                <w:b w:val="0"/>
                <w:webHidden/>
              </w:rPr>
              <w:fldChar w:fldCharType="separate"/>
            </w:r>
            <w:r w:rsidRPr="00FA0FE4">
              <w:rPr>
                <w:b w:val="0"/>
                <w:webHidden/>
              </w:rPr>
              <w:t>9</w:t>
            </w:r>
            <w:r w:rsidRPr="00FA0FE4">
              <w:rPr>
                <w:b w:val="0"/>
                <w:webHidden/>
              </w:rPr>
              <w:fldChar w:fldCharType="end"/>
            </w:r>
          </w:hyperlink>
        </w:p>
        <w:p w14:paraId="189A3AE5" w14:textId="77777777" w:rsidR="00FA0FE4" w:rsidRPr="00FA0FE4" w:rsidRDefault="00FA0FE4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7" w:history="1">
            <w:r w:rsidRPr="00FA0FE4">
              <w:rPr>
                <w:rStyle w:val="a7"/>
                <w:b w:val="0"/>
              </w:rPr>
              <w:t>1.3. Смарт-контракт</w:t>
            </w:r>
            <w:r w:rsidRPr="00FA0FE4">
              <w:rPr>
                <w:b w:val="0"/>
                <w:webHidden/>
              </w:rPr>
              <w:tab/>
            </w:r>
            <w:r w:rsidRPr="00FA0FE4">
              <w:rPr>
                <w:b w:val="0"/>
                <w:webHidden/>
              </w:rPr>
              <w:fldChar w:fldCharType="begin"/>
            </w:r>
            <w:r w:rsidRPr="00FA0FE4">
              <w:rPr>
                <w:b w:val="0"/>
                <w:webHidden/>
              </w:rPr>
              <w:instrText xml:space="preserve"> PAGEREF _Toc134568457 \h </w:instrText>
            </w:r>
            <w:r w:rsidRPr="00FA0FE4">
              <w:rPr>
                <w:b w:val="0"/>
                <w:webHidden/>
              </w:rPr>
            </w:r>
            <w:r w:rsidRPr="00FA0FE4">
              <w:rPr>
                <w:b w:val="0"/>
                <w:webHidden/>
              </w:rPr>
              <w:fldChar w:fldCharType="separate"/>
            </w:r>
            <w:r w:rsidRPr="00FA0FE4">
              <w:rPr>
                <w:b w:val="0"/>
                <w:webHidden/>
              </w:rPr>
              <w:t>9</w:t>
            </w:r>
            <w:r w:rsidRPr="00FA0FE4">
              <w:rPr>
                <w:b w:val="0"/>
                <w:webHidden/>
              </w:rPr>
              <w:fldChar w:fldCharType="end"/>
            </w:r>
          </w:hyperlink>
        </w:p>
        <w:p w14:paraId="6FD22799" w14:textId="77777777" w:rsidR="00FA0FE4" w:rsidRPr="00FA0FE4" w:rsidRDefault="00FA0FE4">
          <w:pPr>
            <w:pStyle w:val="23"/>
            <w:rPr>
              <w:rFonts w:asciiTheme="minorHAnsi" w:hAnsiTheme="minorHAnsi" w:cstheme="minorBidi"/>
              <w:b w:val="0"/>
              <w:sz w:val="22"/>
              <w:szCs w:val="22"/>
            </w:rPr>
          </w:pPr>
          <w:hyperlink w:anchor="_Toc134568458" w:history="1">
            <w:r w:rsidRPr="00FA0FE4">
              <w:rPr>
                <w:rStyle w:val="a7"/>
                <w:b w:val="0"/>
              </w:rPr>
              <w:t>1.4. Децентрализованное приложение</w:t>
            </w:r>
            <w:r w:rsidRPr="00FA0FE4">
              <w:rPr>
                <w:b w:val="0"/>
                <w:webHidden/>
              </w:rPr>
              <w:tab/>
            </w:r>
            <w:r w:rsidRPr="00FA0FE4">
              <w:rPr>
                <w:b w:val="0"/>
                <w:webHidden/>
              </w:rPr>
              <w:fldChar w:fldCharType="begin"/>
            </w:r>
            <w:r w:rsidRPr="00FA0FE4">
              <w:rPr>
                <w:b w:val="0"/>
                <w:webHidden/>
              </w:rPr>
              <w:instrText xml:space="preserve"> PAGEREF _Toc134568458 \h </w:instrText>
            </w:r>
            <w:r w:rsidRPr="00FA0FE4">
              <w:rPr>
                <w:b w:val="0"/>
                <w:webHidden/>
              </w:rPr>
            </w:r>
            <w:r w:rsidRPr="00FA0FE4">
              <w:rPr>
                <w:b w:val="0"/>
                <w:webHidden/>
              </w:rPr>
              <w:fldChar w:fldCharType="separate"/>
            </w:r>
            <w:r w:rsidRPr="00FA0FE4">
              <w:rPr>
                <w:b w:val="0"/>
                <w:webHidden/>
              </w:rPr>
              <w:t>10</w:t>
            </w:r>
            <w:r w:rsidRPr="00FA0FE4">
              <w:rPr>
                <w:b w:val="0"/>
                <w:webHidden/>
              </w:rPr>
              <w:fldChar w:fldCharType="end"/>
            </w:r>
          </w:hyperlink>
        </w:p>
        <w:p w14:paraId="6C461290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59" w:history="1">
            <w:r w:rsidRPr="00020934">
              <w:rPr>
                <w:rStyle w:val="a7"/>
                <w:noProof/>
              </w:rPr>
              <w:t>1.5. Подходы к реализации методов голосования с использованием блокчейн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3136D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0" w:history="1">
            <w:r w:rsidRPr="00020934">
              <w:rPr>
                <w:rStyle w:val="a7"/>
                <w:noProof/>
              </w:rPr>
              <w:t>1.5.1. Делегированное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D12D7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1" w:history="1">
            <w:r w:rsidRPr="00020934">
              <w:rPr>
                <w:rStyle w:val="a7"/>
                <w:noProof/>
              </w:rPr>
              <w:t>1.5.2. Голосование с использованием токенов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D89E90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2" w:history="1">
            <w:r w:rsidRPr="00020934">
              <w:rPr>
                <w:rStyle w:val="a7"/>
                <w:noProof/>
              </w:rPr>
              <w:t>1.5.3. Весовое голосование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8000F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3" w:history="1">
            <w:r w:rsidRPr="00020934">
              <w:rPr>
                <w:rStyle w:val="a7"/>
                <w:noProof/>
              </w:rPr>
              <w:t>1.6. Анализ аналогичных проектов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372222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4" w:history="1">
            <w:r w:rsidRPr="00020934">
              <w:rPr>
                <w:rStyle w:val="a7"/>
                <w:noProof/>
              </w:rPr>
              <w:t xml:space="preserve">1.6.1. Система онлайн-голосований </w:t>
            </w:r>
            <w:r w:rsidRPr="00020934">
              <w:rPr>
                <w:rStyle w:val="a7"/>
                <w:noProof/>
                <w:lang w:val="en-GB"/>
              </w:rPr>
              <w:t>Polys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252E4B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5" w:history="1">
            <w:r w:rsidRPr="00020934">
              <w:rPr>
                <w:rStyle w:val="a7"/>
                <w:noProof/>
              </w:rPr>
              <w:t>1.6.2. Платформа «Московское голосование»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6DD913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6" w:history="1">
            <w:r w:rsidRPr="00020934">
              <w:rPr>
                <w:rStyle w:val="a7"/>
                <w:noProof/>
              </w:rPr>
              <w:t xml:space="preserve">1.6.3. </w:t>
            </w:r>
            <w:r w:rsidRPr="00020934">
              <w:rPr>
                <w:rStyle w:val="a7"/>
                <w:noProof/>
                <w:shd w:val="clear" w:color="auto" w:fill="FFFFFF"/>
              </w:rPr>
              <w:t xml:space="preserve">Сервис блокчейн-голосований </w:t>
            </w:r>
            <w:r w:rsidRPr="00020934">
              <w:rPr>
                <w:rStyle w:val="a7"/>
                <w:noProof/>
                <w:shd w:val="clear" w:color="auto" w:fill="FFFFFF"/>
                <w:lang w:val="en-US"/>
              </w:rPr>
              <w:t>WE</w:t>
            </w:r>
            <w:r w:rsidRPr="00020934">
              <w:rPr>
                <w:rStyle w:val="a7"/>
                <w:noProof/>
                <w:shd w:val="clear" w:color="auto" w:fill="FFFFFF"/>
              </w:rPr>
              <w:t>.</w:t>
            </w:r>
            <w:r w:rsidRPr="00020934">
              <w:rPr>
                <w:rStyle w:val="a7"/>
                <w:noProof/>
                <w:shd w:val="clear" w:color="auto" w:fill="FFFFFF"/>
                <w:lang w:val="en-US"/>
              </w:rPr>
              <w:t>Vote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2D905C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7" w:history="1">
            <w:r w:rsidRPr="00020934">
              <w:rPr>
                <w:rStyle w:val="a7"/>
                <w:noProof/>
              </w:rPr>
              <w:t>1.7. Краткий обзор технологий для разработки веб-приложений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7E6D3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8" w:history="1">
            <w:r w:rsidRPr="00020934">
              <w:rPr>
                <w:rStyle w:val="a7"/>
                <w:noProof/>
              </w:rPr>
              <w:t xml:space="preserve">1.7.1. </w:t>
            </w:r>
            <w:r w:rsidRPr="00020934">
              <w:rPr>
                <w:rStyle w:val="a7"/>
                <w:noProof/>
                <w:shd w:val="clear" w:color="auto" w:fill="FFFFFF"/>
                <w:lang w:val="en-US"/>
              </w:rPr>
              <w:t>Angular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2EF87C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69" w:history="1">
            <w:r w:rsidRPr="00020934">
              <w:rPr>
                <w:rStyle w:val="a7"/>
                <w:noProof/>
              </w:rPr>
              <w:t xml:space="preserve">1.7.2. </w:t>
            </w:r>
            <w:r w:rsidRPr="00020934">
              <w:rPr>
                <w:rStyle w:val="a7"/>
                <w:noProof/>
                <w:shd w:val="clear" w:color="auto" w:fill="FFFFFF"/>
                <w:lang w:val="en-US"/>
              </w:rPr>
              <w:t>Vue</w:t>
            </w:r>
            <w:r w:rsidRPr="00020934">
              <w:rPr>
                <w:rStyle w:val="a7"/>
                <w:noProof/>
                <w:shd w:val="clear" w:color="auto" w:fill="FFFFFF"/>
              </w:rPr>
              <w:t>.</w:t>
            </w:r>
            <w:r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F59A1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0" w:history="1">
            <w:r w:rsidRPr="00020934">
              <w:rPr>
                <w:rStyle w:val="a7"/>
                <w:noProof/>
              </w:rPr>
              <w:t xml:space="preserve">1.7.3. </w:t>
            </w:r>
            <w:r w:rsidRPr="00020934">
              <w:rPr>
                <w:rStyle w:val="a7"/>
                <w:noProof/>
                <w:shd w:val="clear" w:color="auto" w:fill="FFFFFF"/>
                <w:lang w:val="en-US"/>
              </w:rPr>
              <w:t>React</w:t>
            </w:r>
            <w:r w:rsidRPr="00020934">
              <w:rPr>
                <w:rStyle w:val="a7"/>
                <w:noProof/>
                <w:shd w:val="clear" w:color="auto" w:fill="FFFFFF"/>
              </w:rPr>
              <w:t>.</w:t>
            </w:r>
            <w:r w:rsidRPr="00020934">
              <w:rPr>
                <w:rStyle w:val="a7"/>
                <w:noProof/>
                <w:shd w:val="clear" w:color="auto" w:fill="FFFFFF"/>
                <w:lang w:val="en-US"/>
              </w:rPr>
              <w:t>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1E523F" w14:textId="77777777" w:rsidR="00FA0FE4" w:rsidRDefault="00FA0F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1" w:history="1">
            <w:r w:rsidRPr="00020934">
              <w:rPr>
                <w:rStyle w:val="a7"/>
                <w:noProof/>
              </w:rPr>
              <w:t>2. 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63625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2" w:history="1">
            <w:r w:rsidRPr="00020934">
              <w:rPr>
                <w:rStyle w:val="a7"/>
                <w:noProof/>
              </w:rPr>
              <w:t xml:space="preserve">2.1. Функциональные требования к системе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97FBA3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3" w:history="1">
            <w:r w:rsidRPr="00020934">
              <w:rPr>
                <w:rStyle w:val="a7"/>
                <w:noProof/>
              </w:rPr>
              <w:t xml:space="preserve">2.2. Нефункциональные требования к системе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9D8006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4" w:history="1">
            <w:r w:rsidRPr="00020934">
              <w:rPr>
                <w:rStyle w:val="a7"/>
                <w:noProof/>
              </w:rPr>
              <w:t xml:space="preserve">2.3. Диаграмма вариантов использования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5178F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5" w:history="1">
            <w:r w:rsidRPr="00020934">
              <w:rPr>
                <w:rStyle w:val="a7"/>
                <w:noProof/>
              </w:rPr>
              <w:t xml:space="preserve">2.4. Компоненты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A59753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6" w:history="1">
            <w:r w:rsidRPr="00020934">
              <w:rPr>
                <w:rStyle w:val="a7"/>
                <w:noProof/>
              </w:rPr>
              <w:t xml:space="preserve">2.4.1. Компоненты смарт-контрактов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AB24D8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7" w:history="1">
            <w:r w:rsidRPr="00020934">
              <w:rPr>
                <w:rStyle w:val="a7"/>
                <w:noProof/>
              </w:rPr>
              <w:t xml:space="preserve">2.4.2. Веб-сервер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B13634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8" w:history="1">
            <w:r w:rsidRPr="00020934">
              <w:rPr>
                <w:rStyle w:val="a7"/>
                <w:noProof/>
              </w:rPr>
              <w:t xml:space="preserve">2.4.3. Компоненты веб-интерфейса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94A85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79" w:history="1">
            <w:r w:rsidRPr="00020934">
              <w:rPr>
                <w:rStyle w:val="a7"/>
                <w:noProof/>
              </w:rPr>
              <w:t>2.5. Диаграмма деятельности прецедента создания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2CC428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0" w:history="1">
            <w:r w:rsidRPr="00020934">
              <w:rPr>
                <w:rStyle w:val="a7"/>
                <w:noProof/>
              </w:rPr>
              <w:t xml:space="preserve">2.6. Макеты веб-интерфейса приложения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6E057A" w14:textId="77777777" w:rsidR="00FA0FE4" w:rsidRDefault="00FA0F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1" w:history="1">
            <w:r w:rsidRPr="00020934">
              <w:rPr>
                <w:rStyle w:val="a7"/>
                <w:noProof/>
              </w:rPr>
              <w:t>3. РЕАЛИЗАЦИЯ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4F614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2" w:history="1">
            <w:r w:rsidRPr="00020934">
              <w:rPr>
                <w:rStyle w:val="a7"/>
                <w:noProof/>
              </w:rPr>
              <w:t xml:space="preserve">3.1. Программные средства реализации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15886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3" w:history="1">
            <w:r w:rsidRPr="00020934">
              <w:rPr>
                <w:rStyle w:val="a7"/>
                <w:noProof/>
              </w:rPr>
              <w:t xml:space="preserve">3.2. Реализация компонентов смарт-контрактов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DDEE0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4" w:history="1">
            <w:r w:rsidRPr="00020934">
              <w:rPr>
                <w:rStyle w:val="a7"/>
                <w:noProof/>
              </w:rPr>
              <w:t xml:space="preserve">3.2.1. Реализация смарт-контракта </w:t>
            </w:r>
            <w:r w:rsidRPr="00020934">
              <w:rPr>
                <w:rStyle w:val="a7"/>
                <w:noProof/>
                <w:lang w:val="en-US"/>
              </w:rPr>
              <w:t>EVotingManager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BC1B2D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5" w:history="1">
            <w:r w:rsidRPr="00020934">
              <w:rPr>
                <w:rStyle w:val="a7"/>
                <w:noProof/>
              </w:rPr>
              <w:t xml:space="preserve">3.2.2. Реализация смарт-контракта голосования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6B8B74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6" w:history="1">
            <w:r w:rsidRPr="00020934">
              <w:rPr>
                <w:rStyle w:val="a7"/>
                <w:noProof/>
                <w:lang w:val="en-US"/>
              </w:rPr>
              <w:t xml:space="preserve">3.2.3. </w:t>
            </w:r>
            <w:r w:rsidRPr="00020934">
              <w:rPr>
                <w:rStyle w:val="a7"/>
                <w:noProof/>
              </w:rPr>
              <w:t>Реализация</w:t>
            </w:r>
            <w:r w:rsidRPr="00020934">
              <w:rPr>
                <w:rStyle w:val="a7"/>
                <w:noProof/>
                <w:lang w:val="en-US"/>
              </w:rPr>
              <w:t xml:space="preserve"> </w:t>
            </w:r>
            <w:r w:rsidRPr="00020934">
              <w:rPr>
                <w:rStyle w:val="a7"/>
                <w:noProof/>
              </w:rPr>
              <w:t>смарт</w:t>
            </w:r>
            <w:r w:rsidRPr="00020934">
              <w:rPr>
                <w:rStyle w:val="a7"/>
                <w:noProof/>
                <w:lang w:val="en-US"/>
              </w:rPr>
              <w:t>-</w:t>
            </w:r>
            <w:r w:rsidRPr="00020934">
              <w:rPr>
                <w:rStyle w:val="a7"/>
                <w:noProof/>
              </w:rPr>
              <w:t>контракта</w:t>
            </w:r>
            <w:r w:rsidRPr="00020934">
              <w:rPr>
                <w:rStyle w:val="a7"/>
                <w:noProof/>
                <w:lang w:val="en-US"/>
              </w:rPr>
              <w:t xml:space="preserve"> </w:t>
            </w:r>
            <w:r w:rsidRPr="00020934">
              <w:rPr>
                <w:rStyle w:val="a7"/>
                <w:noProof/>
              </w:rPr>
              <w:t>токена</w:t>
            </w:r>
            <w:r w:rsidRPr="00020934">
              <w:rPr>
                <w:rStyle w:val="a7"/>
                <w:noProof/>
                <w:lang w:val="en-US"/>
              </w:rPr>
              <w:t xml:space="preserve"> </w:t>
            </w:r>
            <w:r w:rsidRPr="00020934">
              <w:rPr>
                <w:rStyle w:val="a7"/>
                <w:noProof/>
              </w:rPr>
              <w:t>для</w:t>
            </w:r>
            <w:r w:rsidRPr="00020934">
              <w:rPr>
                <w:rStyle w:val="a7"/>
                <w:noProof/>
                <w:lang w:val="en-US"/>
              </w:rPr>
              <w:t xml:space="preserve"> </w:t>
            </w:r>
            <w:r w:rsidRPr="00020934">
              <w:rPr>
                <w:rStyle w:val="a7"/>
                <w:noProof/>
              </w:rPr>
              <w:t>голосования</w:t>
            </w:r>
            <w:r w:rsidRPr="00020934">
              <w:rPr>
                <w:rStyle w:val="a7"/>
                <w:noProof/>
                <w:lang w:val="en-US"/>
              </w:rPr>
              <w:t xml:space="preserve"> EVotingToken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1AF84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7" w:history="1">
            <w:r w:rsidRPr="00020934">
              <w:rPr>
                <w:rStyle w:val="a7"/>
                <w:noProof/>
              </w:rPr>
              <w:t xml:space="preserve">3.3. Реализация веб-сервера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4734A4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8" w:history="1">
            <w:r w:rsidRPr="00020934">
              <w:rPr>
                <w:rStyle w:val="a7"/>
                <w:noProof/>
              </w:rPr>
              <w:t xml:space="preserve">3.4. Реализация компонентов веб-интерфейса системы </w:t>
            </w:r>
            <w:r w:rsidRPr="00020934">
              <w:rPr>
                <w:rStyle w:val="a7"/>
                <w:noProof/>
                <w:lang w:val="en-US"/>
              </w:rPr>
              <w:t>EVoting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BB61AD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89" w:history="1">
            <w:r w:rsidRPr="00020934">
              <w:rPr>
                <w:rStyle w:val="a7"/>
                <w:noProof/>
              </w:rPr>
              <w:t>3.4.1. Реализация компонента отображения всех голосований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F0B7B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0" w:history="1">
            <w:r w:rsidRPr="00020934">
              <w:rPr>
                <w:rStyle w:val="a7"/>
                <w:noProof/>
              </w:rPr>
              <w:t xml:space="preserve">3.4.2. Реализация компонента подключения веб3-провайдера </w:t>
            </w:r>
            <w:r w:rsidRPr="00020934">
              <w:rPr>
                <w:rStyle w:val="a7"/>
                <w:noProof/>
                <w:lang w:val="en-US"/>
              </w:rPr>
              <w:t>MetaMask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883B29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1" w:history="1">
            <w:r w:rsidRPr="00020934">
              <w:rPr>
                <w:rStyle w:val="a7"/>
                <w:noProof/>
              </w:rPr>
              <w:t>3.4.3. Реализация компонента создания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266B1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2" w:history="1">
            <w:r w:rsidRPr="00020934">
              <w:rPr>
                <w:rStyle w:val="a7"/>
                <w:noProof/>
              </w:rPr>
              <w:t>3.4.4. Реализация компонента проведения голосования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A6321" w14:textId="77777777" w:rsidR="00FA0FE4" w:rsidRDefault="00FA0F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3" w:history="1">
            <w:r w:rsidRPr="00020934">
              <w:rPr>
                <w:rStyle w:val="a7"/>
                <w:noProof/>
              </w:rPr>
              <w:t>4. ТЕСТИРОВАНИЕ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99FC4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4" w:history="1">
            <w:r w:rsidRPr="00020934">
              <w:rPr>
                <w:rStyle w:val="a7"/>
                <w:noProof/>
              </w:rPr>
              <w:t>4.1. Функциональное тестирование смарт-контрактов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2CD36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5" w:history="1">
            <w:r w:rsidRPr="00020934">
              <w:rPr>
                <w:rStyle w:val="a7"/>
                <w:noProof/>
              </w:rPr>
              <w:t>4.2. Функциональное тестирование веб-приложения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37747F" w14:textId="77777777" w:rsidR="00FA0FE4" w:rsidRDefault="00FA0F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6" w:history="1">
            <w:r w:rsidRPr="00020934">
              <w:rPr>
                <w:rStyle w:val="a7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7D0AD9" w14:textId="77777777" w:rsidR="00FA0FE4" w:rsidRDefault="00FA0F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7" w:history="1">
            <w:r w:rsidRPr="00020934">
              <w:rPr>
                <w:rStyle w:val="a7"/>
                <w:noProof/>
              </w:rPr>
              <w:t>ЛИТЕРАТУРА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15F117" w14:textId="77777777" w:rsidR="00FA0FE4" w:rsidRDefault="00FA0FE4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8" w:history="1">
            <w:r w:rsidRPr="00020934">
              <w:rPr>
                <w:rStyle w:val="a7"/>
                <w:noProof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CEB30F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499" w:history="1">
            <w:r w:rsidRPr="00020934">
              <w:rPr>
                <w:rStyle w:val="a7"/>
                <w:noProof/>
              </w:rPr>
              <w:t>Приложение А. Листинги исходного кода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B806A9" w14:textId="77777777" w:rsidR="00FA0FE4" w:rsidRDefault="00FA0FE4" w:rsidP="00FA0FE4">
          <w:pPr>
            <w:pStyle w:val="11"/>
            <w:ind w:firstLine="709"/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134568500" w:history="1">
            <w:r w:rsidRPr="00020934">
              <w:rPr>
                <w:rStyle w:val="a7"/>
                <w:noProof/>
              </w:rPr>
              <w:t>Приложение Б. Тестирование 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_Toc134568500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B5A8D" w14:textId="1BA5CB61" w:rsidR="008F0CC9" w:rsidRPr="00F75328" w:rsidRDefault="00175B34" w:rsidP="00FE7832">
          <w:pPr>
            <w:pStyle w:val="11"/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2B1CC0">
            <w:rPr>
              <w:szCs w:val="28"/>
            </w:rPr>
            <w:fldChar w:fldCharType="end"/>
          </w:r>
        </w:p>
      </w:sdtContent>
    </w:sdt>
    <w:p w14:paraId="14284804" w14:textId="485844D7" w:rsidR="004F72F4" w:rsidRPr="00DE654B" w:rsidRDefault="0025789A" w:rsidP="00E11A5E">
      <w:pPr>
        <w:pStyle w:val="1"/>
        <w:suppressAutoHyphens/>
        <w:spacing w:after="0" w:line="360" w:lineRule="auto"/>
      </w:pPr>
      <w:bookmarkStart w:id="11" w:name="_Toc134568453"/>
      <w:r>
        <w:lastRenderedPageBreak/>
        <w:t>ВВЕДЕНИЕ</w:t>
      </w:r>
      <w:bookmarkEnd w:id="11"/>
    </w:p>
    <w:p w14:paraId="685F8DCE" w14:textId="72035B61" w:rsidR="00EA1227" w:rsidRPr="000A4BE0" w:rsidRDefault="00EA60A7" w:rsidP="00DC3023">
      <w:pPr>
        <w:pStyle w:val="AStyle"/>
        <w:rPr>
          <w:b/>
        </w:rPr>
      </w:pPr>
      <w:r w:rsidRPr="000A4BE0">
        <w:rPr>
          <w:b/>
        </w:rPr>
        <w:t>Актуальность</w:t>
      </w:r>
    </w:p>
    <w:p w14:paraId="1117045B" w14:textId="54C70591" w:rsidR="00FF2264" w:rsidRDefault="00FF2264" w:rsidP="00DC3023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В настоящ</w:t>
      </w:r>
      <w:r w:rsidR="005F73E1">
        <w:rPr>
          <w:sz w:val="28"/>
          <w:szCs w:val="28"/>
          <w:lang w:eastAsia="ja-JP"/>
        </w:rPr>
        <w:t>ее время выборы в каждой стране</w:t>
      </w:r>
      <w:r w:rsidR="00DC3023">
        <w:rPr>
          <w:sz w:val="28"/>
          <w:szCs w:val="28"/>
          <w:lang w:eastAsia="ja-JP"/>
        </w:rPr>
        <w:t> – </w:t>
      </w:r>
      <w:r>
        <w:rPr>
          <w:sz w:val="28"/>
          <w:szCs w:val="28"/>
          <w:lang w:eastAsia="ja-JP"/>
        </w:rPr>
        <w:t xml:space="preserve">это одна из самых важных и трудоемких задач, когда необходимо в жестко ограниченное время получить и обработать информацию от миллионов граждан. Существующие системы голосования часто дают сбои. Но </w:t>
      </w:r>
      <w:r w:rsidR="009963AC">
        <w:rPr>
          <w:sz w:val="28"/>
          <w:szCs w:val="28"/>
          <w:lang w:eastAsia="ja-JP"/>
        </w:rPr>
        <w:t xml:space="preserve">блокчейн-голосование </w:t>
      </w:r>
      <w:r>
        <w:rPr>
          <w:sz w:val="28"/>
          <w:szCs w:val="28"/>
          <w:lang w:eastAsia="ja-JP"/>
        </w:rPr>
        <w:t>убирают из выборного процесса практически любой риск.</w:t>
      </w:r>
    </w:p>
    <w:p w14:paraId="7B17391D" w14:textId="255C849D" w:rsid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  <w:szCs w:val="28"/>
          <w:lang w:eastAsia="ja-JP"/>
        </w:rPr>
        <w:t>Многие страны мира, включая ЕС, Россию, Австралию, всерьез рассматривают переход на голосование</w:t>
      </w:r>
      <w:r w:rsidR="009963AC">
        <w:rPr>
          <w:sz w:val="28"/>
          <w:szCs w:val="28"/>
          <w:lang w:eastAsia="ja-JP"/>
        </w:rPr>
        <w:t xml:space="preserve"> на основе блокчейн</w:t>
      </w:r>
      <w:r>
        <w:rPr>
          <w:sz w:val="28"/>
          <w:szCs w:val="28"/>
          <w:lang w:eastAsia="ja-JP"/>
        </w:rPr>
        <w:t xml:space="preserve">. </w:t>
      </w:r>
      <w:r w:rsidRPr="00FF2264">
        <w:rPr>
          <w:rStyle w:val="AStyleChar"/>
        </w:rPr>
        <w:t xml:space="preserve">Не исключено, что в ближайшем будущем мы будем выбирать государственных лидеров, не опуская </w:t>
      </w:r>
      <w:r>
        <w:rPr>
          <w:rStyle w:val="AStyleChar"/>
        </w:rPr>
        <w:t>бюллетени</w:t>
      </w:r>
      <w:r w:rsidRPr="00FF2264">
        <w:rPr>
          <w:rStyle w:val="AStyleChar"/>
        </w:rPr>
        <w:t xml:space="preserve"> в урны</w:t>
      </w:r>
      <w:r>
        <w:rPr>
          <w:rStyle w:val="AStyleChar"/>
        </w:rPr>
        <w:t>, а запуская смарт-контракт</w:t>
      </w:r>
      <w:r w:rsidRPr="00FF2264">
        <w:rPr>
          <w:rStyle w:val="AStyleChar"/>
        </w:rPr>
        <w:t xml:space="preserve">. </w:t>
      </w:r>
    </w:p>
    <w:p w14:paraId="6852FB86" w14:textId="75F6C476" w:rsidR="00FF2264" w:rsidRPr="00FF2264" w:rsidRDefault="00FF2264" w:rsidP="00DC3023">
      <w:pPr>
        <w:spacing w:line="360" w:lineRule="auto"/>
        <w:ind w:firstLine="709"/>
        <w:jc w:val="both"/>
        <w:rPr>
          <w:rStyle w:val="AStyleChar"/>
        </w:rPr>
      </w:pPr>
      <w:r w:rsidRPr="00FF2264">
        <w:rPr>
          <w:rStyle w:val="AStyleChar"/>
        </w:rPr>
        <w:t xml:space="preserve">К тому же </w:t>
      </w:r>
      <w:r w:rsidR="00AA6231">
        <w:rPr>
          <w:rStyle w:val="AStyleChar"/>
        </w:rPr>
        <w:t>данный подход</w:t>
      </w:r>
      <w:r w:rsidRPr="00FF2264">
        <w:rPr>
          <w:rStyle w:val="AStyleChar"/>
        </w:rPr>
        <w:t xml:space="preserve"> может помочь и с проблемой явки избирателей там, где инерция вызвана длинными очередями, заполнением множества бумаг и прочей волокитой.</w:t>
      </w:r>
    </w:p>
    <w:p w14:paraId="28FE6571" w14:textId="41450257" w:rsidR="00F8744C" w:rsidRPr="00255471" w:rsidRDefault="00F8744C" w:rsidP="00DC3023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8744C">
        <w:rPr>
          <w:b/>
          <w:sz w:val="28"/>
          <w:szCs w:val="28"/>
        </w:rPr>
        <w:t>Постановка задачи</w:t>
      </w:r>
    </w:p>
    <w:p w14:paraId="42867791" w14:textId="22552BA6" w:rsidR="00F8744C" w:rsidRPr="00F8744C" w:rsidRDefault="00F8744C" w:rsidP="00DC3023">
      <w:pPr>
        <w:pStyle w:val="AStyle"/>
      </w:pPr>
      <w:r w:rsidRPr="00F8744C">
        <w:t xml:space="preserve">Целью </w:t>
      </w:r>
      <w:r w:rsidR="005B002F">
        <w:t>выпускной квалификационной</w:t>
      </w:r>
      <w:r w:rsidRPr="00F8744C">
        <w:t xml:space="preserve"> работы является </w:t>
      </w:r>
      <w:r w:rsidR="00B26695">
        <w:t xml:space="preserve">разработка </w:t>
      </w:r>
      <w:r w:rsidR="007A38D7" w:rsidRPr="004F77D1">
        <w:rPr>
          <w:color w:val="000000"/>
        </w:rPr>
        <w:t>системы электронного голосования на основе технологии блокчейн</w:t>
      </w:r>
      <w:r w:rsidRPr="00F8744C">
        <w:t>. Для достижения поставленной цели необходимо решить следующие</w:t>
      </w:r>
      <w:r w:rsidR="00602009">
        <w:t xml:space="preserve"> задачи:</w:t>
      </w:r>
    </w:p>
    <w:p w14:paraId="54D85873" w14:textId="577683FD" w:rsidR="005C5F86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выполнить</w:t>
      </w:r>
      <w:r w:rsidR="005C5F86" w:rsidRPr="002368E0">
        <w:rPr>
          <w:sz w:val="28"/>
          <w:szCs w:val="28"/>
        </w:rPr>
        <w:t xml:space="preserve"> </w:t>
      </w:r>
      <w:r w:rsidR="00ED6023" w:rsidRPr="002368E0">
        <w:rPr>
          <w:color w:val="000000" w:themeColor="text1"/>
          <w:sz w:val="28"/>
        </w:rPr>
        <w:t>обзор литературы и существующих аналогов</w:t>
      </w:r>
      <w:r w:rsidR="005C5F86" w:rsidRPr="002368E0">
        <w:rPr>
          <w:sz w:val="28"/>
          <w:szCs w:val="28"/>
        </w:rPr>
        <w:t>;</w:t>
      </w:r>
    </w:p>
    <w:p w14:paraId="72B606C4" w14:textId="67619280" w:rsidR="00F8744C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5C5F86" w:rsidRPr="005C5F86">
        <w:rPr>
          <w:sz w:val="28"/>
          <w:szCs w:val="28"/>
        </w:rPr>
        <w:t xml:space="preserve">проектировать </w:t>
      </w:r>
      <w:r w:rsidR="006520C5" w:rsidRPr="00165178">
        <w:rPr>
          <w:sz w:val="28"/>
        </w:rPr>
        <w:t>смарт-контракт</w:t>
      </w:r>
      <w:r w:rsidR="006520C5">
        <w:rPr>
          <w:sz w:val="28"/>
        </w:rPr>
        <w:t xml:space="preserve"> для электронного голосования</w:t>
      </w:r>
      <w:r w:rsidR="006520C5" w:rsidRPr="00BD7D0F">
        <w:rPr>
          <w:sz w:val="28"/>
        </w:rPr>
        <w:t xml:space="preserve"> </w:t>
      </w:r>
      <w:r w:rsidR="006520C5">
        <w:rPr>
          <w:sz w:val="28"/>
        </w:rPr>
        <w:t>на основе технологии блокчейн</w:t>
      </w:r>
      <w:r w:rsidR="005C5F86" w:rsidRPr="005C5F86">
        <w:rPr>
          <w:sz w:val="28"/>
          <w:szCs w:val="28"/>
        </w:rPr>
        <w:t>;</w:t>
      </w:r>
    </w:p>
    <w:p w14:paraId="253E2872" w14:textId="1751FAE1" w:rsidR="006520C5" w:rsidRDefault="006520C5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спроектировать </w:t>
      </w:r>
      <w:r>
        <w:rPr>
          <w:sz w:val="28"/>
        </w:rPr>
        <w:t>веб-приложение для электронного голосования</w:t>
      </w:r>
      <w:r w:rsidRPr="00BD7D0F">
        <w:rPr>
          <w:sz w:val="28"/>
        </w:rPr>
        <w:t xml:space="preserve"> </w:t>
      </w:r>
      <w:r>
        <w:rPr>
          <w:sz w:val="28"/>
        </w:rPr>
        <w:t>на основе технологии блокчейн</w:t>
      </w:r>
      <w:r w:rsidR="00671206">
        <w:rPr>
          <w:sz w:val="28"/>
        </w:rPr>
        <w:t>;</w:t>
      </w:r>
    </w:p>
    <w:p w14:paraId="07BD73AA" w14:textId="4F6E2176" w:rsidR="00785BF1" w:rsidRPr="00785BF1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р</w:t>
      </w:r>
      <w:r w:rsidR="00785BF1">
        <w:rPr>
          <w:sz w:val="28"/>
          <w:szCs w:val="28"/>
        </w:rPr>
        <w:t xml:space="preserve">еализовать </w:t>
      </w:r>
      <w:r w:rsidR="009D3F99">
        <w:rPr>
          <w:sz w:val="28"/>
          <w:szCs w:val="28"/>
        </w:rPr>
        <w:t>смарт-контракт</w:t>
      </w:r>
      <w:r w:rsidR="00E21EB7">
        <w:rPr>
          <w:sz w:val="28"/>
          <w:szCs w:val="28"/>
        </w:rPr>
        <w:t xml:space="preserve"> и веб-приложение</w:t>
      </w:r>
      <w:r w:rsidR="00785BF1" w:rsidRPr="00E21EB7">
        <w:rPr>
          <w:sz w:val="28"/>
          <w:szCs w:val="28"/>
        </w:rPr>
        <w:t>;</w:t>
      </w:r>
    </w:p>
    <w:p w14:paraId="10CC55D0" w14:textId="46F9B14C" w:rsidR="00785BF1" w:rsidRPr="005C5F86" w:rsidRDefault="00D341DF" w:rsidP="00E94699">
      <w:pPr>
        <w:pStyle w:val="ad"/>
        <w:numPr>
          <w:ilvl w:val="0"/>
          <w:numId w:val="4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9D3F99">
        <w:rPr>
          <w:sz w:val="28"/>
          <w:szCs w:val="28"/>
        </w:rPr>
        <w:t>ровести тестирование</w:t>
      </w:r>
      <w:r w:rsidR="00E21EB7">
        <w:rPr>
          <w:sz w:val="28"/>
          <w:szCs w:val="28"/>
        </w:rPr>
        <w:t xml:space="preserve"> работы приложения</w:t>
      </w:r>
      <w:r w:rsidR="00785BF1">
        <w:rPr>
          <w:sz w:val="28"/>
          <w:szCs w:val="28"/>
          <w:lang w:val="en-US"/>
        </w:rPr>
        <w:t>.</w:t>
      </w:r>
    </w:p>
    <w:p w14:paraId="4C2E7966" w14:textId="05D5936D" w:rsidR="00EA1227" w:rsidRPr="00FE7A8C" w:rsidRDefault="00EA60A7" w:rsidP="00DC3023">
      <w:pPr>
        <w:spacing w:line="360" w:lineRule="auto"/>
        <w:ind w:firstLine="709"/>
        <w:rPr>
          <w:b/>
          <w:sz w:val="28"/>
        </w:rPr>
      </w:pPr>
      <w:r w:rsidRPr="00FE7A8C">
        <w:rPr>
          <w:b/>
          <w:sz w:val="28"/>
        </w:rPr>
        <w:t>Структура и содержание работы</w:t>
      </w:r>
    </w:p>
    <w:p w14:paraId="2DF422FC" w14:textId="7C1781C6" w:rsidR="00391951" w:rsidRPr="00FE7A8C" w:rsidRDefault="00391951" w:rsidP="00DC3023">
      <w:pPr>
        <w:pStyle w:val="AStyle"/>
      </w:pPr>
      <w:r w:rsidRPr="00FE7A8C">
        <w:t xml:space="preserve">Работа состоит из введения, </w:t>
      </w:r>
      <w:r w:rsidR="008106BC" w:rsidRPr="00FE7A8C">
        <w:t xml:space="preserve">четырех глав, заключения, </w:t>
      </w:r>
      <w:r w:rsidRPr="00FE7A8C">
        <w:t>списка литературы</w:t>
      </w:r>
      <w:r w:rsidR="008106BC" w:rsidRPr="00FE7A8C">
        <w:t xml:space="preserve"> и двух приложений</w:t>
      </w:r>
      <w:r w:rsidRPr="00FE7A8C">
        <w:t>. Объ</w:t>
      </w:r>
      <w:r w:rsidR="00684D79" w:rsidRPr="00FE7A8C">
        <w:t>е</w:t>
      </w:r>
      <w:r w:rsidRPr="00FE7A8C">
        <w:t xml:space="preserve">м работы составляет </w:t>
      </w:r>
      <w:r w:rsidR="004C2EDD" w:rsidRPr="00FE7A8C">
        <w:t>50</w:t>
      </w:r>
      <w:r w:rsidRPr="00FE7A8C">
        <w:t xml:space="preserve"> страниц, объ</w:t>
      </w:r>
      <w:r w:rsidR="00684D79" w:rsidRPr="00FE7A8C">
        <w:t>е</w:t>
      </w:r>
      <w:r w:rsidRPr="00FE7A8C">
        <w:t>м списка литературы</w:t>
      </w:r>
      <w:r w:rsidR="009C0962" w:rsidRPr="00FE7A8C">
        <w:t> </w:t>
      </w:r>
      <w:r w:rsidRPr="00FE7A8C">
        <w:t>–</w:t>
      </w:r>
      <w:r w:rsidR="009C0962" w:rsidRPr="00FE7A8C">
        <w:t> </w:t>
      </w:r>
      <w:r w:rsidR="004C2EDD" w:rsidRPr="00FE7A8C">
        <w:t>48</w:t>
      </w:r>
      <w:r w:rsidR="00CB5125" w:rsidRPr="00FE7A8C">
        <w:t xml:space="preserve"> источник</w:t>
      </w:r>
      <w:r w:rsidR="004C2EDD" w:rsidRPr="00FE7A8C">
        <w:t>ов</w:t>
      </w:r>
      <w:r w:rsidR="00861546" w:rsidRPr="00FE7A8C">
        <w:t>.</w:t>
      </w:r>
    </w:p>
    <w:p w14:paraId="53ED290C" w14:textId="77777777" w:rsidR="00D668EF" w:rsidRPr="00FE7A8C" w:rsidRDefault="00D668EF" w:rsidP="00D668EF">
      <w:pPr>
        <w:pStyle w:val="AStyle"/>
      </w:pPr>
      <w:r w:rsidRPr="00FE7A8C">
        <w:lastRenderedPageBreak/>
        <w:t>В первой главе описываются предметная область, подходы к реализации методов голосования, аналогичные проекты по созданию электронного голосования и технологии для разработки веб-приложений.</w:t>
      </w:r>
    </w:p>
    <w:p w14:paraId="4C4C873A" w14:textId="77777777" w:rsidR="00D668EF" w:rsidRPr="00FE7A8C" w:rsidRDefault="00D668EF" w:rsidP="00D668EF">
      <w:pPr>
        <w:pStyle w:val="AStyle"/>
      </w:pPr>
      <w:r w:rsidRPr="00FE7A8C">
        <w:t>Вторая глава посвящена определению функциональных и нефункциональных требований к системе и проектированию ее архитектуры.</w:t>
      </w:r>
    </w:p>
    <w:p w14:paraId="08B4EB64" w14:textId="193EEF99" w:rsidR="00861546" w:rsidRPr="00FE7A8C" w:rsidRDefault="00D668EF" w:rsidP="00DC3023">
      <w:pPr>
        <w:pStyle w:val="AStyle"/>
      </w:pPr>
      <w:r w:rsidRPr="00FE7A8C">
        <w:t>Третья</w:t>
      </w:r>
      <w:r w:rsidR="00861546" w:rsidRPr="00FE7A8C">
        <w:t xml:space="preserve"> </w:t>
      </w:r>
      <w:r w:rsidR="002639B1" w:rsidRPr="00FE7A8C">
        <w:t>глава</w:t>
      </w:r>
      <w:r w:rsidR="00861546" w:rsidRPr="00FE7A8C">
        <w:t xml:space="preserve"> </w:t>
      </w:r>
      <w:r w:rsidR="00D93070" w:rsidRPr="00FE7A8C">
        <w:t>содержит в себе</w:t>
      </w:r>
      <w:r w:rsidR="00861546" w:rsidRPr="00FE7A8C">
        <w:t xml:space="preserve"> </w:t>
      </w:r>
      <w:r w:rsidR="00D93070" w:rsidRPr="00FE7A8C">
        <w:t xml:space="preserve">подробности и особенности реализации смарт-контракта </w:t>
      </w:r>
      <w:r w:rsidRPr="00FE7A8C">
        <w:t>и веб-приложения</w:t>
      </w:r>
      <w:r w:rsidR="001E1A77" w:rsidRPr="00FE7A8C">
        <w:t xml:space="preserve"> для электронного голосования</w:t>
      </w:r>
      <w:r w:rsidR="00861546" w:rsidRPr="00FE7A8C">
        <w:t>.</w:t>
      </w:r>
    </w:p>
    <w:p w14:paraId="5B9810AF" w14:textId="4D5273AE" w:rsidR="002639B1" w:rsidRDefault="002639B1" w:rsidP="00DC3023">
      <w:pPr>
        <w:pStyle w:val="AStyle"/>
      </w:pPr>
      <w:r w:rsidRPr="00FE7A8C">
        <w:t xml:space="preserve">В </w:t>
      </w:r>
      <w:r w:rsidR="00C878D3" w:rsidRPr="00FE7A8C">
        <w:t>четвертой</w:t>
      </w:r>
      <w:r w:rsidRPr="00FE7A8C">
        <w:t xml:space="preserve"> главе описывается процесс тестирования </w:t>
      </w:r>
      <w:r w:rsidR="00C878D3" w:rsidRPr="00FE7A8C">
        <w:t>работы смарт-контракта и веб-приложения</w:t>
      </w:r>
      <w:r w:rsidRPr="00FE7A8C">
        <w:t>.</w:t>
      </w:r>
    </w:p>
    <w:p w14:paraId="7FE2BAFF" w14:textId="5AC9215C" w:rsidR="00BF5B0E" w:rsidRPr="00BF5B0E" w:rsidRDefault="00BF5B0E" w:rsidP="00DC3023">
      <w:pPr>
        <w:pStyle w:val="AStyle"/>
      </w:pPr>
      <w:r>
        <w:t>В приложениях содержатся листинги исходного кода системы электронного голосования, а также таблицы с тестированием смарт-контрактов и веб-приложения.</w:t>
      </w:r>
      <w:bookmarkStart w:id="12" w:name="_GoBack"/>
      <w:bookmarkEnd w:id="12"/>
    </w:p>
    <w:p w14:paraId="42AB346A" w14:textId="729628DA" w:rsidR="00B71D0B" w:rsidRPr="00E3685A" w:rsidRDefault="0025789A" w:rsidP="00E3685A">
      <w:pPr>
        <w:pStyle w:val="1"/>
        <w:spacing w:after="0" w:line="360" w:lineRule="auto"/>
        <w:rPr>
          <w:caps w:val="0"/>
        </w:rPr>
      </w:pPr>
      <w:bookmarkStart w:id="13" w:name="_Toc9358290"/>
      <w:bookmarkStart w:id="14" w:name="_Toc134568454"/>
      <w:r w:rsidRPr="0025789A">
        <w:rPr>
          <w:caps w:val="0"/>
        </w:rPr>
        <w:lastRenderedPageBreak/>
        <w:t xml:space="preserve">1. </w:t>
      </w:r>
      <w:bookmarkEnd w:id="13"/>
      <w:r w:rsidR="005E4595">
        <w:rPr>
          <w:caps w:val="0"/>
        </w:rPr>
        <w:t>АНАЛИЗ ПРЕДМЕТНОЙ ОБЛАСТИ</w:t>
      </w:r>
      <w:bookmarkEnd w:id="14"/>
    </w:p>
    <w:p w14:paraId="61A0FD83" w14:textId="5EB5D0E7" w:rsidR="0025789A" w:rsidRPr="005E4595" w:rsidRDefault="0025789A" w:rsidP="00E11A5E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15" w:name="_Toc134568455"/>
      <w:r w:rsidRPr="00D977C8">
        <w:t>1</w:t>
      </w:r>
      <w:r w:rsidRPr="0025789A">
        <w:t xml:space="preserve">.1. </w:t>
      </w:r>
      <w:r w:rsidR="00CE7C5A">
        <w:t>Блокчейн</w:t>
      </w:r>
      <w:bookmarkEnd w:id="15"/>
    </w:p>
    <w:p w14:paraId="4607BAA8" w14:textId="7E7D24AA" w:rsidR="00E62312" w:rsidRDefault="00250EA1" w:rsidP="001D153F">
      <w:pPr>
        <w:pStyle w:val="aff4"/>
      </w:pPr>
      <w:r>
        <w:t xml:space="preserve">Блокчейн – это особая структура данных, применяемая для создания децентрализованного регистра. Блокчейн состоит из блоков (block), особым образом соединенных в цепочку (chain). Блок содержит набор транзакций, хеш предыдущего блока, метку времени (время создания блока), сумму отчисления майнеру за блок и т. д. Поскольку каждый блок содержит хеш предыдущего блока, они связаны в цепочку. Каждый узел сети хранит полную копию блокчейна </w:t>
      </w:r>
      <w:r w:rsidRPr="009F0C73">
        <w:t>[</w:t>
      </w:r>
      <w:r w:rsidR="009F0C73" w:rsidRPr="009F0C73">
        <w:t>1</w:t>
      </w:r>
      <w:r w:rsidRPr="009F0C73">
        <w:t>]</w:t>
      </w:r>
      <w:r>
        <w:t>.</w:t>
      </w:r>
      <w:r w:rsidR="00CE368B">
        <w:t xml:space="preserve"> </w:t>
      </w:r>
    </w:p>
    <w:p w14:paraId="31909E91" w14:textId="7C7C1B22" w:rsidR="00E62312" w:rsidRDefault="00E62312" w:rsidP="00E62312">
      <w:pPr>
        <w:pStyle w:val="AStyle"/>
      </w:pPr>
      <w:r>
        <w:t xml:space="preserve">Вместо того чтобы обращаться к третьим лицам, например, финансово-кредитным организациям, в качестве посредников при проведении транзакций, узлы блокчейн-сети используют специальный протокол консенсуса для согласования содержимого реестра, а также криптографические алгоритмы хеширования и электронно-цифровые подписи для обеспечения целостности транзакции и передачи ее параметров </w:t>
      </w:r>
      <w:r w:rsidRPr="009F5387">
        <w:t>[</w:t>
      </w:r>
      <w:r w:rsidR="00140315">
        <w:t>2</w:t>
      </w:r>
      <w:r w:rsidRPr="009F5387">
        <w:t>]</w:t>
      </w:r>
      <w:r>
        <w:t>.</w:t>
      </w:r>
    </w:p>
    <w:p w14:paraId="6045CF98" w14:textId="67AE99CE" w:rsidR="00E62312" w:rsidRDefault="0013188C" w:rsidP="0013188C">
      <w:pPr>
        <w:pStyle w:val="aff4"/>
      </w:pPr>
      <w:r>
        <w:t>В настоящее время блокчейн предлагает новые возможности для разработки приложений благодаря ключевым особенностям этой технологии, таким как прозрачность и защищенность процесса передачи данных.</w:t>
      </w:r>
    </w:p>
    <w:p w14:paraId="799EA377" w14:textId="74FDAACE" w:rsidR="00250EA1" w:rsidRDefault="00250EA1" w:rsidP="00250EA1">
      <w:pPr>
        <w:pStyle w:val="aff4"/>
      </w:pPr>
      <w:r>
        <w:t xml:space="preserve">Проблемы традиционных избирательных систем рассматриваются в работах </w:t>
      </w:r>
      <w:r w:rsidRPr="0012492C">
        <w:t>[</w:t>
      </w:r>
      <w:r w:rsidR="00FC4316">
        <w:t>3</w:t>
      </w:r>
      <w:r w:rsidR="00DF4502">
        <w:t>–5</w:t>
      </w:r>
      <w:r w:rsidRPr="0012492C">
        <w:t>]</w:t>
      </w:r>
      <w:r w:rsidRPr="009132B2">
        <w:t xml:space="preserve">. </w:t>
      </w:r>
      <w:r>
        <w:t>Авторы утверждают, что существующие методы не могут обеспечить достаточный уровень прозрачности и надежности голосования.</w:t>
      </w:r>
    </w:p>
    <w:p w14:paraId="2D2CA21A" w14:textId="306398B6" w:rsidR="00EF0B39" w:rsidRDefault="00250EA1" w:rsidP="00241E54">
      <w:pPr>
        <w:pStyle w:val="aff4"/>
      </w:pPr>
      <w:r w:rsidRPr="00D814EC">
        <w:t>В последнее время электронные системы голосования стали использоваться во многих странах. Эстония первой в мире внедрила электронную систему голосо</w:t>
      </w:r>
      <w:r>
        <w:t xml:space="preserve">вания на национальных выборах. </w:t>
      </w:r>
      <w:r w:rsidRPr="00D814EC">
        <w:t xml:space="preserve">Вскоре после этого электронное голосование было принято Швейцарией </w:t>
      </w:r>
      <w:r>
        <w:t>для выборов в масштабах штата</w:t>
      </w:r>
      <w:r w:rsidRPr="00D814EC">
        <w:t xml:space="preserve"> и </w:t>
      </w:r>
      <w:r>
        <w:t>Норвегией для выборов в совет</w:t>
      </w:r>
      <w:r w:rsidRPr="00D814EC">
        <w:t xml:space="preserve">. </w:t>
      </w:r>
      <w:r>
        <w:t xml:space="preserve">Но данные электронные системы голосования требуют серьезных доработок в области безопасности и анонимности </w:t>
      </w:r>
      <w:r w:rsidRPr="0035390F">
        <w:t>[</w:t>
      </w:r>
      <w:r w:rsidR="00FC4316">
        <w:t>4</w:t>
      </w:r>
      <w:r w:rsidRPr="0035390F">
        <w:t>].</w:t>
      </w:r>
    </w:p>
    <w:p w14:paraId="24538C7A" w14:textId="42ABA26B" w:rsidR="00EF0B39" w:rsidRPr="00F074BA" w:rsidRDefault="00CB4844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6" w:name="_Toc134568456"/>
      <w:r>
        <w:lastRenderedPageBreak/>
        <w:t>1</w:t>
      </w:r>
      <w:r w:rsidR="00EF0B39">
        <w:t>.2</w:t>
      </w:r>
      <w:r w:rsidR="00EF0B39" w:rsidRPr="0025789A">
        <w:t xml:space="preserve">. </w:t>
      </w:r>
      <w:r w:rsidR="00EF0B39">
        <w:t xml:space="preserve">Блокчейн </w:t>
      </w:r>
      <w:r w:rsidR="00EF0B39">
        <w:rPr>
          <w:lang w:val="en-GB"/>
        </w:rPr>
        <w:t>Ethereum</w:t>
      </w:r>
      <w:bookmarkEnd w:id="16"/>
    </w:p>
    <w:p w14:paraId="21F4936F" w14:textId="25EC6D24" w:rsidR="001D153F" w:rsidRDefault="00EF0B39" w:rsidP="001D153F">
      <w:pPr>
        <w:pStyle w:val="aff4"/>
      </w:pPr>
      <w:r>
        <w:t xml:space="preserve">Блокчейн Ethereum представляет собой платформу, на базе которой можно создавать распределенные приложения DApp – программы, работа которых поддерживается распределенной сетью узлов. В отличие от других платформ, Ethereum позволяет использовать так называемые умные контракты (смарт-контракты, smart contracts), написанные на языке программирования Solidity </w:t>
      </w:r>
      <w:r w:rsidRPr="00D92282">
        <w:t>[</w:t>
      </w:r>
      <w:r w:rsidRPr="00D14F37">
        <w:t>6</w:t>
      </w:r>
      <w:r w:rsidRPr="00D92282">
        <w:t>]</w:t>
      </w:r>
      <w:r>
        <w:t xml:space="preserve">. </w:t>
      </w:r>
      <w:r w:rsidR="001D153F">
        <w:t>Структура блокчейн Ethereum представлена на рисунке 1.</w:t>
      </w:r>
    </w:p>
    <w:p w14:paraId="3EC8BE99" w14:textId="6A0A4704" w:rsidR="001D153F" w:rsidRDefault="001D153F" w:rsidP="001D153F">
      <w:pPr>
        <w:pStyle w:val="AStyle"/>
        <w:ind w:firstLine="0"/>
        <w:jc w:val="center"/>
      </w:pPr>
      <w:r w:rsidRPr="001D153F">
        <w:rPr>
          <w:noProof/>
          <w:lang w:eastAsia="ru-RU"/>
        </w:rPr>
        <w:drawing>
          <wp:inline distT="0" distB="0" distL="0" distR="0" wp14:anchorId="7DFAC7D4" wp14:editId="10A48AE0">
            <wp:extent cx="2784804" cy="2088108"/>
            <wp:effectExtent l="0" t="0" r="0" b="7620"/>
            <wp:docPr id="18" name="Рисунок 18" descr="C:\Users\veron\OneDrive\Рабочий стол\susu\4 курс\практика\диаграммы\SmartContract-Блокчейн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практика\диаграммы\SmartContract-Блокчейн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8154" cy="209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D30B" w14:textId="51DC7BA2" w:rsidR="001D153F" w:rsidRDefault="001D153F" w:rsidP="001D153F">
      <w:pPr>
        <w:pStyle w:val="AStyle"/>
        <w:ind w:firstLine="0"/>
        <w:jc w:val="center"/>
      </w:pPr>
      <w:r>
        <w:t>Рисунок 1 – Структура блокчейн</w:t>
      </w:r>
      <w:r w:rsidR="00595560">
        <w:t xml:space="preserve"> Ethereum</w:t>
      </w:r>
    </w:p>
    <w:p w14:paraId="3440DAF2" w14:textId="225C40C4" w:rsidR="00EF0B39" w:rsidRDefault="00EF0B39" w:rsidP="00EF0B39">
      <w:pPr>
        <w:pStyle w:val="AStyle"/>
      </w:pPr>
    </w:p>
    <w:p w14:paraId="4D82C148" w14:textId="53ED9F05" w:rsidR="00CB4844" w:rsidRDefault="00EF0B39" w:rsidP="003C75F1">
      <w:pPr>
        <w:pStyle w:val="AStyle"/>
      </w:pPr>
      <w:r>
        <w:t>Эта платформа была создана в 2013 году Виталиком Бутериным, основателем журнала Bitcoin Magazine, и запущена в 2015 году.</w:t>
      </w:r>
    </w:p>
    <w:p w14:paraId="50D0F774" w14:textId="77777777" w:rsidR="00EF0B39" w:rsidRDefault="00EF0B39" w:rsidP="00EF0B39">
      <w:pPr>
        <w:pStyle w:val="AStyle"/>
        <w:ind w:firstLine="0"/>
      </w:pPr>
    </w:p>
    <w:p w14:paraId="7BB1FB19" w14:textId="6A42995F" w:rsidR="00EF0B39" w:rsidRPr="00F074BA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7" w:name="_Toc134568457"/>
      <w:r>
        <w:t>1</w:t>
      </w:r>
      <w:r w:rsidR="00EF0B39">
        <w:t>.3</w:t>
      </w:r>
      <w:r w:rsidR="00EF0B39" w:rsidRPr="0025789A">
        <w:t xml:space="preserve">. </w:t>
      </w:r>
      <w:r w:rsidR="00EF0B39">
        <w:t>Смарт-контракт</w:t>
      </w:r>
      <w:bookmarkEnd w:id="17"/>
    </w:p>
    <w:p w14:paraId="75FAE5BD" w14:textId="77777777" w:rsidR="00EF0B39" w:rsidRDefault="00EF0B39" w:rsidP="00EF0B39">
      <w:pPr>
        <w:pStyle w:val="AStyle"/>
      </w:pPr>
      <w:r>
        <w:t xml:space="preserve">Смарт-контракт представляет собой программный код, работающий в среде виртуальной машины Ethereum. Он запускается на всех узлах сети, и результаты его работы также реплицируются на все узлы. </w:t>
      </w:r>
    </w:p>
    <w:p w14:paraId="354C8703" w14:textId="77777777" w:rsidR="00EF0B39" w:rsidRDefault="00EF0B39" w:rsidP="00EF0B39">
      <w:pPr>
        <w:pStyle w:val="AStyle"/>
      </w:pPr>
      <w:r>
        <w:t>С помощью смарт-контрактов очень удобно отслеживать выполнение транзакций. Если смарт-контракт получил тем или иным способом подтверждение выполнения условий сделки, то он может сам, автоматически, пере</w:t>
      </w:r>
      <w:r>
        <w:lastRenderedPageBreak/>
        <w:t xml:space="preserve">вести средства поставщику. Если условия сделки были выполнены не полностью или не выполнены вовсе, смарт-контракт может вернуть средства покупателю или перевести сумму штрафа на счет пострадавшей стороны. </w:t>
      </w:r>
    </w:p>
    <w:p w14:paraId="76B57DAB" w14:textId="66DC01B4" w:rsidR="00EF0B39" w:rsidRDefault="00EF0B39" w:rsidP="00F41310">
      <w:pPr>
        <w:pStyle w:val="AStyle"/>
      </w:pPr>
      <w:r>
        <w:t xml:space="preserve">Смарт-контракт может хранить данные, например, значения баланса, флаги, строки и </w:t>
      </w:r>
      <w:r w:rsidRPr="007D6B04">
        <w:t>чи</w:t>
      </w:r>
      <w:r w:rsidR="00F41310">
        <w:t xml:space="preserve">сла, идентификаторы документов. </w:t>
      </w:r>
      <w:r>
        <w:t xml:space="preserve">Одной особенностью смарт-контракта является то, что его нельзя оспорить. Если логика смарт-контракта сработает таким образом, что средства будут переведены, эти средства уже невозможно будет вернуть. Достоинством смарт-контрактов является то, что на их работу требуется очень мало средств </w:t>
      </w:r>
      <w:r w:rsidRPr="00EC675A">
        <w:t>[</w:t>
      </w:r>
      <w:r w:rsidR="00140315">
        <w:t>2</w:t>
      </w:r>
      <w:r w:rsidRPr="00EC675A">
        <w:t>]</w:t>
      </w:r>
      <w:r>
        <w:t xml:space="preserve">. </w:t>
      </w:r>
    </w:p>
    <w:p w14:paraId="34B3295A" w14:textId="5ECBB29E" w:rsidR="003C75F1" w:rsidRDefault="003C75F1" w:rsidP="003C75F1">
      <w:pPr>
        <w:pStyle w:val="aff4"/>
      </w:pPr>
      <w:r>
        <w:t xml:space="preserve">Как описано в статье </w:t>
      </w:r>
      <w:r w:rsidRPr="002D5923">
        <w:t>[</w:t>
      </w:r>
      <w:r>
        <w:t>7</w:t>
      </w:r>
      <w:r w:rsidRPr="002D5923">
        <w:t>],</w:t>
      </w:r>
      <w:r>
        <w:t xml:space="preserve"> преимуществами применения смарт-контрактов в сочетании с технологией блокчейн в процессе голосования являются:</w:t>
      </w:r>
    </w:p>
    <w:p w14:paraId="584622E2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прозрачность процесса голосования – любой человек получит возможность контролировать ход голосования;</w:t>
      </w:r>
    </w:p>
    <w:p w14:paraId="15B512FE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анонимность голоса – любой из избирателей генерирует индивадуальный приватный и публичный ключ, который он имеет право не разглашать другим участникам голосования;</w:t>
      </w:r>
    </w:p>
    <w:p w14:paraId="5EA65A69" w14:textId="77777777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подлинность и надежность результатов – результаты голосования невозможно сфальсифицировать, так как любой участник голосования может проверить сколько токенов-голосов было выпущено в начале голосования и как они распределялись по кошелькам после;</w:t>
      </w:r>
    </w:p>
    <w:p w14:paraId="41E62200" w14:textId="59E50219" w:rsidR="003C75F1" w:rsidRDefault="003C75F1" w:rsidP="004F23D6">
      <w:pPr>
        <w:pStyle w:val="aff4"/>
        <w:numPr>
          <w:ilvl w:val="0"/>
          <w:numId w:val="18"/>
        </w:numPr>
        <w:tabs>
          <w:tab w:val="left" w:pos="1134"/>
        </w:tabs>
        <w:ind w:left="0" w:firstLine="709"/>
      </w:pPr>
      <w:r>
        <w:t>экономическая целесообразность и скорость обработки данных.</w:t>
      </w:r>
    </w:p>
    <w:p w14:paraId="2BA30953" w14:textId="77777777" w:rsidR="00EF0B39" w:rsidRDefault="00EF0B39" w:rsidP="00EF0B39">
      <w:pPr>
        <w:pStyle w:val="AStyle"/>
      </w:pPr>
      <w:r w:rsidRPr="007D6B04">
        <w:t>Перед публикацией смарт-контракта в сети Ethereum его необходимо компилировать в байт-код. Далее этот код сохраняется в сети с помощью транзакции</w:t>
      </w:r>
      <w:r>
        <w:t>.</w:t>
      </w:r>
    </w:p>
    <w:p w14:paraId="3632474D" w14:textId="77777777" w:rsidR="003C75F1" w:rsidRDefault="003C75F1" w:rsidP="00EF0B39">
      <w:pPr>
        <w:pStyle w:val="AStyle"/>
      </w:pPr>
    </w:p>
    <w:p w14:paraId="28A986E7" w14:textId="1E378614" w:rsidR="00EF0B39" w:rsidRPr="006F0725" w:rsidRDefault="003C75F1" w:rsidP="00EF0B3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  <w:outlineLvl w:val="1"/>
      </w:pPr>
      <w:bookmarkStart w:id="18" w:name="_Toc134568458"/>
      <w:r>
        <w:t>1</w:t>
      </w:r>
      <w:r w:rsidR="00EF0B39">
        <w:t>.4</w:t>
      </w:r>
      <w:r w:rsidR="00EF0B39" w:rsidRPr="0025789A">
        <w:t xml:space="preserve">. </w:t>
      </w:r>
      <w:r w:rsidR="00897B27">
        <w:t>Децентрализ</w:t>
      </w:r>
      <w:r w:rsidR="00897B27" w:rsidRPr="006F0725">
        <w:t>ованное приложение</w:t>
      </w:r>
      <w:bookmarkEnd w:id="18"/>
    </w:p>
    <w:p w14:paraId="0AA905EB" w14:textId="67FD420B" w:rsidR="00EF0B39" w:rsidRDefault="00EF0B39" w:rsidP="00EF0B39">
      <w:pPr>
        <w:pStyle w:val="aff4"/>
      </w:pPr>
      <w:r>
        <w:t>DApp, или децентрализ</w:t>
      </w:r>
      <w:r w:rsidRPr="006F0725">
        <w:t xml:space="preserve">ованное приложение – приложение, которое базируются на технологии блокчейн совместно с механизмом </w:t>
      </w:r>
      <w:r w:rsidR="00C92FE5">
        <w:lastRenderedPageBreak/>
        <w:t>распределе</w:t>
      </w:r>
      <w:r w:rsidRPr="006F0725">
        <w:t>нного выполнения необходимых инструкций</w:t>
      </w:r>
      <w:r>
        <w:t>. В децентрализованных приложениях используются главные преимущества блокчейна: прозрачность, надежность и неизменность данных</w:t>
      </w:r>
      <w:r w:rsidRPr="00AE2C33">
        <w:t xml:space="preserve"> [</w:t>
      </w:r>
      <w:r w:rsidR="00674589">
        <w:t>8</w:t>
      </w:r>
      <w:r w:rsidRPr="00AE2C33">
        <w:t>]</w:t>
      </w:r>
      <w:r>
        <w:t xml:space="preserve">. </w:t>
      </w:r>
    </w:p>
    <w:p w14:paraId="1154AC1D" w14:textId="3B5D28CC" w:rsidR="00EF0B39" w:rsidRPr="000C67A7" w:rsidRDefault="00EF0B39" w:rsidP="00EF0B39">
      <w:pPr>
        <w:pStyle w:val="aff4"/>
      </w:pPr>
      <w:r w:rsidRPr="000C67A7">
        <w:t>У децентрализованного приложения есть бэкенд-код, который работает в децентрализованной одноранговой сети. Децентрализованное приложение может иметь фронтенд-код и пользовательский интерфейс на любом языке (как и обычное приложение) для запросов к бэкенду. Более того, фронтенд может быть размещен в децентрализованном хранилище, таком как</w:t>
      </w:r>
      <w:r>
        <w:t xml:space="preserve"> </w:t>
      </w:r>
      <w:r>
        <w:rPr>
          <w:lang w:val="en-US"/>
        </w:rPr>
        <w:t>IPFS</w:t>
      </w:r>
      <w:r>
        <w:t xml:space="preserve"> </w:t>
      </w:r>
      <w:r w:rsidRPr="00AE2C33">
        <w:t>[</w:t>
      </w:r>
      <w:r w:rsidR="00BF489C">
        <w:t>9</w:t>
      </w:r>
      <w:r w:rsidRPr="00AE2C33">
        <w:t>]</w:t>
      </w:r>
      <w:r w:rsidRPr="00A82649">
        <w:t>.</w:t>
      </w:r>
      <w:r w:rsidRPr="000C67A7">
        <w:t xml:space="preserve"> </w:t>
      </w:r>
    </w:p>
    <w:p w14:paraId="0640EF24" w14:textId="123668B0" w:rsidR="00EF0B39" w:rsidRDefault="00EF0B39" w:rsidP="00693175">
      <w:pPr>
        <w:pStyle w:val="aff4"/>
      </w:pPr>
      <w:r w:rsidRPr="00B44272">
        <w:t>DApp могут стать важным компонентом будущего без цензуры, однако и они не лишены недостатков. Децентрализованные приложения находятся на ранних стадиях развития, и им еще предстоит решить проблемы масштабируемости, модификации кода</w:t>
      </w:r>
      <w:r>
        <w:t xml:space="preserve"> и небольшой базы пользователей</w:t>
      </w:r>
      <w:r w:rsidRPr="00AE2C33">
        <w:t xml:space="preserve"> [</w:t>
      </w:r>
      <w:r w:rsidR="00BF489C">
        <w:t>10</w:t>
      </w:r>
      <w:r w:rsidRPr="00AE2C33">
        <w:t>]</w:t>
      </w:r>
      <w:r w:rsidRPr="00B323D9">
        <w:t>.</w:t>
      </w:r>
    </w:p>
    <w:p w14:paraId="73B96F49" w14:textId="77777777" w:rsidR="00EF0B39" w:rsidRPr="001D29D0" w:rsidRDefault="00EF0B39" w:rsidP="00250EA1">
      <w:pPr>
        <w:pStyle w:val="aff4"/>
        <w:tabs>
          <w:tab w:val="left" w:pos="1134"/>
        </w:tabs>
        <w:ind w:left="709" w:firstLine="0"/>
      </w:pPr>
    </w:p>
    <w:p w14:paraId="22C8D7E3" w14:textId="549A8370" w:rsidR="00250EA1" w:rsidRPr="00D10E3F" w:rsidRDefault="00250EA1" w:rsidP="00250EA1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19" w:name="_Toc134568459"/>
      <w:r>
        <w:t>1</w:t>
      </w:r>
      <w:r w:rsidRPr="0025789A">
        <w:t>.</w:t>
      </w:r>
      <w:r w:rsidR="00693175">
        <w:t>5</w:t>
      </w:r>
      <w:r w:rsidRPr="0025789A">
        <w:t xml:space="preserve">. </w:t>
      </w:r>
      <w:r>
        <w:t>Подходы к реализации методов голосования с использованием блокчейн</w:t>
      </w:r>
      <w:bookmarkEnd w:id="19"/>
    </w:p>
    <w:p w14:paraId="13BD9A1F" w14:textId="34BD6F49" w:rsidR="009963AC" w:rsidRDefault="00DD1110" w:rsidP="00631850">
      <w:pPr>
        <w:pStyle w:val="AStyle"/>
      </w:pPr>
      <w:r>
        <w:t>Блокчейн-голосования реализуются с помощью смарт-контрактов различными алгоритмами и методами</w:t>
      </w:r>
      <w:r w:rsidR="000F05C4">
        <w:t>. Рассмо</w:t>
      </w:r>
      <w:r w:rsidR="00564115">
        <w:t xml:space="preserve">трим делегированное голосование, голосование </w:t>
      </w:r>
      <w:r w:rsidR="00DB461A">
        <w:t>с использованием токенов</w:t>
      </w:r>
      <w:r w:rsidR="000F05C4">
        <w:t xml:space="preserve"> и </w:t>
      </w:r>
      <w:r w:rsidR="009B1718">
        <w:t>весовое голосование</w:t>
      </w:r>
      <w:r w:rsidR="000F05C4">
        <w:t>.</w:t>
      </w:r>
    </w:p>
    <w:p w14:paraId="0D10B7FF" w14:textId="77777777" w:rsidR="009341C9" w:rsidRDefault="009341C9" w:rsidP="00631850">
      <w:pPr>
        <w:pStyle w:val="AStyle"/>
      </w:pPr>
    </w:p>
    <w:p w14:paraId="6AA9BEFC" w14:textId="3ED3B2BD" w:rsidR="009341C9" w:rsidRPr="00D10E3F" w:rsidRDefault="009341C9" w:rsidP="009341C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0" w:name="_Toc134568460"/>
      <w:r>
        <w:t>1</w:t>
      </w:r>
      <w:r w:rsidRPr="0025789A">
        <w:t>.</w:t>
      </w:r>
      <w:r>
        <w:t>5.1</w:t>
      </w:r>
      <w:r w:rsidRPr="0025789A">
        <w:t xml:space="preserve">. </w:t>
      </w:r>
      <w:r w:rsidRPr="009341C9">
        <w:t>Делегированное голосование</w:t>
      </w:r>
      <w:bookmarkEnd w:id="20"/>
    </w:p>
    <w:p w14:paraId="5CE6E74B" w14:textId="6C323708" w:rsidR="002D77AE" w:rsidRDefault="00FF7AC5" w:rsidP="00631850">
      <w:pPr>
        <w:pStyle w:val="AStyle"/>
      </w:pPr>
      <w:r>
        <w:t>В</w:t>
      </w:r>
      <w:r w:rsidRPr="00FF7AC5">
        <w:t xml:space="preserve"> </w:t>
      </w:r>
      <w:r w:rsidR="00483782">
        <w:t xml:space="preserve">алгоритме делегированного </w:t>
      </w:r>
      <w:r>
        <w:t>голосования</w:t>
      </w:r>
      <w:r w:rsidR="00CC5C37" w:rsidRPr="00FF7AC5">
        <w:t xml:space="preserve"> </w:t>
      </w:r>
      <w:r w:rsidR="001A7F6E" w:rsidRPr="002578FD">
        <w:t>[</w:t>
      </w:r>
      <w:r w:rsidR="00D52ADB">
        <w:t>11</w:t>
      </w:r>
      <w:r w:rsidR="001A7F6E" w:rsidRPr="002578FD">
        <w:t>]</w:t>
      </w:r>
      <w:r w:rsidR="002D77AE">
        <w:t xml:space="preserve"> лица, находящие в списке избирателей, могут либо голосовать сами, либо делегировать свой голос человеку, которому они доверяют.</w:t>
      </w:r>
    </w:p>
    <w:p w14:paraId="700A2E7E" w14:textId="0FC60FF8" w:rsidR="002D77AE" w:rsidRDefault="002D77AE" w:rsidP="002D77AE">
      <w:pPr>
        <w:pStyle w:val="AStyle"/>
      </w:pPr>
      <w:r>
        <w:t xml:space="preserve">Для этого подхода требуется указать адрес, на который будет начислен голос, а также проверить, голосовал ли </w:t>
      </w:r>
      <w:r w:rsidR="00674E5B">
        <w:t>избиратель и не совпадает ли его адрес с адресом делегата.</w:t>
      </w:r>
      <w:r w:rsidR="009876B0" w:rsidRPr="009876B0">
        <w:t xml:space="preserve"> </w:t>
      </w:r>
      <w:r w:rsidR="009876B0">
        <w:t>После вызова метода делегирования, доверенное лицо имеет право голоса в блокчейн-голосовании</w:t>
      </w:r>
      <w:r w:rsidR="002E4671">
        <w:t>.</w:t>
      </w:r>
    </w:p>
    <w:p w14:paraId="7D22D5D2" w14:textId="13683B29" w:rsidR="009876B0" w:rsidRDefault="00F57C20" w:rsidP="00DA1A97">
      <w:pPr>
        <w:pStyle w:val="AStyle"/>
      </w:pPr>
      <w:r>
        <w:lastRenderedPageBreak/>
        <w:t xml:space="preserve">Таким образом, в блокчейне содержатся данные о передаче права голоса другому лицу, </w:t>
      </w:r>
      <w:r w:rsidR="00DA1A97">
        <w:t>а также транзакции</w:t>
      </w:r>
      <w:r>
        <w:t xml:space="preserve"> о голосовании за выбранного кандидата.</w:t>
      </w:r>
    </w:p>
    <w:p w14:paraId="0366A887" w14:textId="77777777" w:rsidR="00C70487" w:rsidRDefault="00C70487" w:rsidP="00DA1A97">
      <w:pPr>
        <w:pStyle w:val="AStyle"/>
      </w:pPr>
    </w:p>
    <w:p w14:paraId="11C4F310" w14:textId="30B0A2EA" w:rsidR="00C70487" w:rsidRPr="00D10E3F" w:rsidRDefault="00C70487" w:rsidP="00C7048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1" w:name="_Toc134568461"/>
      <w:r>
        <w:t>1</w:t>
      </w:r>
      <w:r w:rsidRPr="0025789A">
        <w:t>.</w:t>
      </w:r>
      <w:r>
        <w:t>5.2</w:t>
      </w:r>
      <w:r w:rsidRPr="0025789A">
        <w:t xml:space="preserve">. </w:t>
      </w:r>
      <w:r w:rsidRPr="00C70487">
        <w:t>Голосование с использованием токенов</w:t>
      </w:r>
      <w:bookmarkEnd w:id="21"/>
    </w:p>
    <w:p w14:paraId="3548D037" w14:textId="3D252F31" w:rsidR="00B23237" w:rsidRDefault="00963337" w:rsidP="00B23237">
      <w:pPr>
        <w:spacing w:line="360" w:lineRule="auto"/>
        <w:ind w:firstLine="709"/>
        <w:jc w:val="both"/>
        <w:rPr>
          <w:rStyle w:val="AStyleChar"/>
        </w:rPr>
      </w:pPr>
      <w:r w:rsidRPr="00CE3CDF">
        <w:rPr>
          <w:rStyle w:val="AStyleChar"/>
        </w:rPr>
        <w:t xml:space="preserve">Данный метод </w:t>
      </w:r>
      <w:r w:rsidR="008D3B8B">
        <w:rPr>
          <w:rStyle w:val="AStyleChar"/>
        </w:rPr>
        <w:t>описывается в работах</w:t>
      </w:r>
      <w:r w:rsidRPr="00CE3CDF">
        <w:rPr>
          <w:rStyle w:val="AStyleChar"/>
        </w:rPr>
        <w:t xml:space="preserve"> </w:t>
      </w:r>
      <w:r w:rsidR="000B3524" w:rsidRPr="00CE3CDF">
        <w:rPr>
          <w:rStyle w:val="AStyleChar"/>
        </w:rPr>
        <w:t>[</w:t>
      </w:r>
      <w:r w:rsidR="00175FEA">
        <w:rPr>
          <w:sz w:val="28"/>
          <w:szCs w:val="28"/>
        </w:rPr>
        <w:t>7</w:t>
      </w:r>
      <w:r w:rsidR="00C70487">
        <w:rPr>
          <w:sz w:val="28"/>
          <w:szCs w:val="28"/>
        </w:rPr>
        <w:t>,12</w:t>
      </w:r>
      <w:r w:rsidR="000B3524" w:rsidRPr="00CE3CDF">
        <w:rPr>
          <w:rStyle w:val="AStyleChar"/>
        </w:rPr>
        <w:t>]</w:t>
      </w:r>
      <w:r w:rsidR="00B23237">
        <w:rPr>
          <w:rStyle w:val="AStyleChar"/>
        </w:rPr>
        <w:t xml:space="preserve"> на конкретном примере голосования</w:t>
      </w:r>
      <w:r w:rsidR="00CE3CDF" w:rsidRPr="00CE3CDF">
        <w:rPr>
          <w:rStyle w:val="AStyleChar"/>
        </w:rPr>
        <w:t xml:space="preserve">. </w:t>
      </w:r>
      <w:r w:rsidR="00823DB9">
        <w:rPr>
          <w:rStyle w:val="AStyleChar"/>
        </w:rPr>
        <w:t>Для начала избиратель</w:t>
      </w:r>
      <w:r w:rsidR="00C00F10">
        <w:rPr>
          <w:rStyle w:val="AStyleChar"/>
        </w:rPr>
        <w:t xml:space="preserve"> выбирает </w:t>
      </w:r>
      <w:r w:rsidR="00823DB9">
        <w:rPr>
          <w:rStyle w:val="AStyleChar"/>
        </w:rPr>
        <w:t>кандидата, на адрес которого будет переведен токен (голос). Эта транзакция пересылается в состоящую из компьютеров сеть равноправных узлов, называемых «нодами». Сеть нода подтверждает транзакцию, используя алгоритмы консенсуса. После подтверждения транзакция объединяется с другими подтвержденными транзакциями, формируя новый блок цифрового реестра.</w:t>
      </w:r>
      <w:r w:rsidR="00F74660">
        <w:rPr>
          <w:rStyle w:val="AStyleChar"/>
        </w:rPr>
        <w:t xml:space="preserve"> Затем данный блок добавляется в блокчейн с использованием хэша предыдущего блока.</w:t>
      </w:r>
    </w:p>
    <w:p w14:paraId="746963B7" w14:textId="236ADFC9" w:rsidR="00823DB9" w:rsidRDefault="00B71396" w:rsidP="00B23237">
      <w:pPr>
        <w:spacing w:line="360" w:lineRule="auto"/>
        <w:ind w:firstLine="709"/>
        <w:jc w:val="both"/>
        <w:rPr>
          <w:rStyle w:val="normaltextrun"/>
          <w:sz w:val="28"/>
          <w:szCs w:val="28"/>
        </w:rPr>
      </w:pPr>
      <w:r>
        <w:rPr>
          <w:rStyle w:val="AStyleChar"/>
        </w:rPr>
        <w:t>Автор</w:t>
      </w:r>
      <w:r w:rsidR="00F139A5">
        <w:rPr>
          <w:rStyle w:val="AStyleChar"/>
        </w:rPr>
        <w:t>ы</w:t>
      </w:r>
      <w:r>
        <w:rPr>
          <w:rStyle w:val="AStyleChar"/>
        </w:rPr>
        <w:t xml:space="preserve"> </w:t>
      </w:r>
      <w:r w:rsidR="00F139A5">
        <w:rPr>
          <w:rStyle w:val="AStyleChar"/>
        </w:rPr>
        <w:t>утверждаю</w:t>
      </w:r>
      <w:r w:rsidR="00823DB9">
        <w:rPr>
          <w:rStyle w:val="AStyleChar"/>
        </w:rPr>
        <w:t>т, что</w:t>
      </w:r>
      <w:r>
        <w:rPr>
          <w:rStyle w:val="AStyleChar"/>
        </w:rPr>
        <w:t xml:space="preserve"> транзакция, записанная в блокчейн, гарантирует ее достоверность и защищенность, а выбранный кандидат получает «голос», что автоматически отображается для всех наблюдателей</w:t>
      </w:r>
      <w:r w:rsidR="00631CCB">
        <w:rPr>
          <w:rStyle w:val="AStyleChar"/>
        </w:rPr>
        <w:t xml:space="preserve"> (рисунок 2</w:t>
      </w:r>
      <w:r w:rsidR="00E43A85">
        <w:rPr>
          <w:rStyle w:val="AStyleChar"/>
        </w:rPr>
        <w:t>)</w:t>
      </w:r>
      <w:r w:rsidR="00EF0B39">
        <w:rPr>
          <w:rStyle w:val="AStyleChar"/>
        </w:rPr>
        <w:t xml:space="preserve"> </w:t>
      </w:r>
      <w:r w:rsidR="00EF0B39" w:rsidRPr="00EF0B39">
        <w:rPr>
          <w:rStyle w:val="AStyleChar"/>
        </w:rPr>
        <w:t>[</w:t>
      </w:r>
      <w:r w:rsidR="007F3FF7">
        <w:rPr>
          <w:rStyle w:val="AStyleChar"/>
        </w:rPr>
        <w:t>7</w:t>
      </w:r>
      <w:r w:rsidR="00EF0B39" w:rsidRPr="00EF0B39">
        <w:rPr>
          <w:rStyle w:val="AStyleChar"/>
        </w:rPr>
        <w:t>]</w:t>
      </w:r>
      <w:r>
        <w:rPr>
          <w:rStyle w:val="AStyleChar"/>
        </w:rPr>
        <w:t>.</w:t>
      </w:r>
    </w:p>
    <w:p w14:paraId="20B0BF9F" w14:textId="0E9D21A0" w:rsidR="00CE3CDF" w:rsidRDefault="00FA1CFD" w:rsidP="00FA1CFD">
      <w:pPr>
        <w:pStyle w:val="AStyle"/>
        <w:ind w:firstLine="0"/>
        <w:jc w:val="center"/>
      </w:pPr>
      <w:r w:rsidRPr="00FA1CFD">
        <w:rPr>
          <w:noProof/>
          <w:lang w:eastAsia="ru-RU"/>
        </w:rPr>
        <w:drawing>
          <wp:inline distT="0" distB="0" distL="0" distR="0" wp14:anchorId="601D96F5" wp14:editId="4D5EEE5E">
            <wp:extent cx="4904510" cy="3122958"/>
            <wp:effectExtent l="19050" t="19050" r="10795" b="20320"/>
            <wp:docPr id="1" name="Рисунок 1" descr="C:\Users\veron\OneDrive\Рабочий стол\susu\4 курс\практика\диаграммы\photo_2023-02-15_02-25-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практика\диаграммы\photo_2023-02-15_02-25-51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1123" cy="314627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B40C7B" w14:textId="536F12CE" w:rsidR="00CE3CDF" w:rsidRPr="00EF0B39" w:rsidRDefault="00631CCB" w:rsidP="00CE3CDF">
      <w:pPr>
        <w:pStyle w:val="paragraph"/>
        <w:suppressAutoHyphens/>
        <w:spacing w:before="0" w:beforeAutospacing="0" w:after="0" w:afterAutospacing="0" w:line="360" w:lineRule="auto"/>
        <w:jc w:val="center"/>
        <w:textAlignment w:val="baseline"/>
        <w:rPr>
          <w:rStyle w:val="normaltextrun"/>
          <w:sz w:val="28"/>
          <w:szCs w:val="28"/>
        </w:rPr>
      </w:pPr>
      <w:r>
        <w:rPr>
          <w:rStyle w:val="normaltextrun"/>
          <w:sz w:val="28"/>
          <w:szCs w:val="28"/>
        </w:rPr>
        <w:t>Рисунок 2</w:t>
      </w:r>
      <w:r w:rsidR="00CE3CDF">
        <w:rPr>
          <w:rStyle w:val="normaltextrun"/>
          <w:sz w:val="28"/>
          <w:szCs w:val="28"/>
        </w:rPr>
        <w:t xml:space="preserve"> – </w:t>
      </w:r>
      <w:r w:rsidR="00823DB9">
        <w:rPr>
          <w:rStyle w:val="normaltextrun"/>
          <w:sz w:val="28"/>
          <w:szCs w:val="28"/>
        </w:rPr>
        <w:t>Алгоритм работы голосования с использованием</w:t>
      </w:r>
      <w:r w:rsidR="00A5056B">
        <w:rPr>
          <w:rStyle w:val="normaltextrun"/>
          <w:sz w:val="28"/>
          <w:szCs w:val="28"/>
        </w:rPr>
        <w:t xml:space="preserve"> токенов</w:t>
      </w:r>
    </w:p>
    <w:p w14:paraId="736D549B" w14:textId="08255277" w:rsidR="004B3C01" w:rsidRDefault="004B3C01" w:rsidP="00631850">
      <w:pPr>
        <w:pStyle w:val="AStyle"/>
      </w:pPr>
    </w:p>
    <w:p w14:paraId="68982616" w14:textId="14C02EA7" w:rsidR="00631CCB" w:rsidRPr="00631CCB" w:rsidRDefault="00631CCB" w:rsidP="00631CC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2" w:name="_Toc134568462"/>
      <w:r>
        <w:lastRenderedPageBreak/>
        <w:t>1</w:t>
      </w:r>
      <w:r w:rsidRPr="0025789A">
        <w:t>.</w:t>
      </w:r>
      <w:r w:rsidR="00A40AF5">
        <w:t>5.3</w:t>
      </w:r>
      <w:r w:rsidRPr="0025789A">
        <w:t xml:space="preserve">. </w:t>
      </w:r>
      <w:r w:rsidRPr="00631CCB">
        <w:t>Весовое голосование</w:t>
      </w:r>
      <w:bookmarkEnd w:id="22"/>
    </w:p>
    <w:p w14:paraId="2B28321A" w14:textId="31E8D455" w:rsidR="00FA1CFD" w:rsidRDefault="006D5DB3" w:rsidP="00290650">
      <w:pPr>
        <w:pStyle w:val="AStyle"/>
      </w:pPr>
      <w:r>
        <w:t>Метод голосования с весами предоставляет возможность назначать и учитывать веса участников пропорционально их доле в уставном капитале общества.</w:t>
      </w:r>
      <w:r w:rsidR="00C538DB">
        <w:t xml:space="preserve"> Чтобы голосование было легитимным, кворум должен составлять 50%</w:t>
      </w:r>
      <w:r w:rsidR="004D22F0">
        <w:rPr>
          <w:lang w:val="en-US"/>
        </w:rPr>
        <w:t> </w:t>
      </w:r>
      <w:r w:rsidR="00C538DB">
        <w:t>+</w:t>
      </w:r>
      <w:r w:rsidR="004D22F0">
        <w:rPr>
          <w:lang w:val="en-US"/>
        </w:rPr>
        <w:t> </w:t>
      </w:r>
      <w:r w:rsidR="00C538DB">
        <w:t xml:space="preserve">1 участник </w:t>
      </w:r>
      <w:r w:rsidR="00C538DB" w:rsidRPr="00BF0A98">
        <w:t>организации</w:t>
      </w:r>
      <w:r w:rsidR="004D22F0" w:rsidRPr="00BF0A98">
        <w:t xml:space="preserve"> [</w:t>
      </w:r>
      <w:r w:rsidR="00EC1BC9">
        <w:t>13</w:t>
      </w:r>
      <w:r w:rsidR="004D22F0" w:rsidRPr="004D22F0">
        <w:t>]</w:t>
      </w:r>
      <w:r w:rsidR="00C538DB">
        <w:t>.</w:t>
      </w:r>
      <w:r>
        <w:t xml:space="preserve"> Данный подход </w:t>
      </w:r>
      <w:r w:rsidR="00290650">
        <w:t>может применяться, к примеру, при голосовании акционеров.</w:t>
      </w:r>
    </w:p>
    <w:p w14:paraId="4AEE5047" w14:textId="7C6FA007" w:rsidR="00290650" w:rsidRDefault="00290650" w:rsidP="00290650">
      <w:pPr>
        <w:pStyle w:val="AStyle"/>
      </w:pPr>
      <w:r>
        <w:t>В</w:t>
      </w:r>
      <w:r w:rsidRPr="00290650">
        <w:t xml:space="preserve"> </w:t>
      </w:r>
      <w:r w:rsidRPr="002B57C6">
        <w:t>работе [</w:t>
      </w:r>
      <w:r w:rsidR="00EC1BC9">
        <w:t>11</w:t>
      </w:r>
      <w:r w:rsidRPr="002B57C6">
        <w:t>]</w:t>
      </w:r>
      <w:r w:rsidRPr="00290650">
        <w:t xml:space="preserve"> </w:t>
      </w:r>
      <w:r>
        <w:t xml:space="preserve">рассматривается случай, когда наибольший вес голоса имеет председатель голосования, т.е. создатель смарт-контракта. </w:t>
      </w:r>
      <w:r w:rsidR="00F20853">
        <w:t>Остальные участники голосования не имеют права решающего голоса.</w:t>
      </w:r>
    </w:p>
    <w:p w14:paraId="27876DAD" w14:textId="680E001B" w:rsidR="009B1718" w:rsidRDefault="00473B46" w:rsidP="00290650">
      <w:pPr>
        <w:pStyle w:val="AStyle"/>
      </w:pPr>
      <w:r>
        <w:t>В работах</w:t>
      </w:r>
      <w:r w:rsidR="009B1718">
        <w:t xml:space="preserve"> </w:t>
      </w:r>
      <w:r w:rsidR="009B1718" w:rsidRPr="009B1718">
        <w:t>[</w:t>
      </w:r>
      <w:r w:rsidR="006A63E2">
        <w:t>14,</w:t>
      </w:r>
      <w:r w:rsidR="00B17A5A">
        <w:t> </w:t>
      </w:r>
      <w:r w:rsidR="005E2A40">
        <w:t>15</w:t>
      </w:r>
      <w:r w:rsidR="00606DA0" w:rsidRPr="00EE26A5">
        <w:t xml:space="preserve">] </w:t>
      </w:r>
      <w:r w:rsidR="009B1718">
        <w:t xml:space="preserve">применяется </w:t>
      </w:r>
      <w:r w:rsidR="00D10A0A">
        <w:t xml:space="preserve">метод весового голосования. В сервисе существует возможность проведения данных голосований. Также авторы указывают на возможность </w:t>
      </w:r>
      <w:r w:rsidR="006E7007">
        <w:t>указать требования по квору</w:t>
      </w:r>
      <w:r w:rsidR="00D10A0A">
        <w:t>му, чтобы оно стало легитимным.</w:t>
      </w:r>
    </w:p>
    <w:p w14:paraId="1C728AFF" w14:textId="77777777" w:rsidR="006E7007" w:rsidRPr="009B1718" w:rsidRDefault="006E7007" w:rsidP="00290650">
      <w:pPr>
        <w:pStyle w:val="AStyle"/>
      </w:pPr>
    </w:p>
    <w:p w14:paraId="465CFA1B" w14:textId="4EBAE6CB" w:rsidR="00241BF8" w:rsidRDefault="0025789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3" w:name="_Toc134568463"/>
      <w:r>
        <w:t>1</w:t>
      </w:r>
      <w:r w:rsidRPr="0025789A">
        <w:t>.</w:t>
      </w:r>
      <w:r w:rsidR="00310F5A">
        <w:t>6</w:t>
      </w:r>
      <w:r w:rsidRPr="0025789A">
        <w:t xml:space="preserve">. </w:t>
      </w:r>
      <w:r w:rsidR="005E4595">
        <w:t>Анализ аналогичных проектов</w:t>
      </w:r>
      <w:bookmarkEnd w:id="23"/>
    </w:p>
    <w:p w14:paraId="6D72C8CF" w14:textId="5523C1DE" w:rsidR="00310F5A" w:rsidRPr="003444C3" w:rsidRDefault="00310F5A" w:rsidP="003444C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4" w:name="_Toc134568464"/>
      <w:r>
        <w:t>1</w:t>
      </w:r>
      <w:r w:rsidRPr="0025789A">
        <w:t>.</w:t>
      </w:r>
      <w:r w:rsidR="00A40AF5">
        <w:t>6.1</w:t>
      </w:r>
      <w:r w:rsidRPr="0025789A">
        <w:t xml:space="preserve">. </w:t>
      </w:r>
      <w:r w:rsidRPr="00310F5A">
        <w:rPr>
          <w:rStyle w:val="normaltextrun"/>
          <w:szCs w:val="28"/>
        </w:rPr>
        <w:t xml:space="preserve">Система онлайн-голосований </w:t>
      </w:r>
      <w:r w:rsidRPr="00310F5A">
        <w:rPr>
          <w:rStyle w:val="normaltextrun"/>
          <w:szCs w:val="28"/>
          <w:lang w:val="en-GB"/>
        </w:rPr>
        <w:t>Polys</w:t>
      </w:r>
      <w:bookmarkEnd w:id="24"/>
    </w:p>
    <w:p w14:paraId="28D2D274" w14:textId="2F9805CE" w:rsidR="0041397F" w:rsidRDefault="0086733E" w:rsidP="00306E42">
      <w:pPr>
        <w:spacing w:line="360" w:lineRule="auto"/>
        <w:ind w:firstLine="709"/>
        <w:jc w:val="both"/>
        <w:rPr>
          <w:sz w:val="28"/>
        </w:rPr>
      </w:pPr>
      <w:r w:rsidRPr="00BB0DE7">
        <w:rPr>
          <w:sz w:val="28"/>
          <w:lang w:val="en-US"/>
        </w:rPr>
        <w:t>Polys</w:t>
      </w:r>
      <w:r w:rsidR="003B2359">
        <w:rPr>
          <w:sz w:val="28"/>
        </w:rPr>
        <w:t> – </w:t>
      </w:r>
      <w:r w:rsidRPr="00F7383F">
        <w:rPr>
          <w:sz w:val="28"/>
        </w:rPr>
        <w:t>система о</w:t>
      </w:r>
      <w:r w:rsidR="0041397F">
        <w:rPr>
          <w:sz w:val="28"/>
        </w:rPr>
        <w:t>нлайн-голосований на блокчейне, с</w:t>
      </w:r>
      <w:r w:rsidRPr="00F7383F">
        <w:rPr>
          <w:sz w:val="28"/>
        </w:rPr>
        <w:t>оздан</w:t>
      </w:r>
      <w:r w:rsidR="0041397F" w:rsidRPr="00306E42">
        <w:rPr>
          <w:sz w:val="28"/>
        </w:rPr>
        <w:t>ная</w:t>
      </w:r>
      <w:r w:rsidRPr="00F7383F">
        <w:rPr>
          <w:sz w:val="28"/>
        </w:rPr>
        <w:t xml:space="preserve"> на базе «Лаборатории Касперского»</w:t>
      </w:r>
      <w:r w:rsidR="00EF0B39">
        <w:rPr>
          <w:sz w:val="28"/>
        </w:rPr>
        <w:t xml:space="preserve"> </w:t>
      </w:r>
      <w:r w:rsidR="00802235">
        <w:rPr>
          <w:rStyle w:val="normaltextrun"/>
          <w:sz w:val="28"/>
          <w:szCs w:val="28"/>
        </w:rPr>
        <w:t>[16</w:t>
      </w:r>
      <w:r w:rsidR="00EF0B39" w:rsidRPr="00B26153">
        <w:rPr>
          <w:rStyle w:val="normaltextrun"/>
          <w:sz w:val="28"/>
          <w:szCs w:val="28"/>
        </w:rPr>
        <w:t>]</w:t>
      </w:r>
      <w:r w:rsidRPr="00F7383F">
        <w:rPr>
          <w:sz w:val="28"/>
        </w:rPr>
        <w:t xml:space="preserve">. За два года существования проекта на платформе проголосовали </w:t>
      </w:r>
      <w:r w:rsidR="00BE32BC">
        <w:rPr>
          <w:sz w:val="28"/>
        </w:rPr>
        <w:t>российские и зарубежные вузы</w:t>
      </w:r>
      <w:r w:rsidRPr="00F7383F">
        <w:rPr>
          <w:sz w:val="28"/>
        </w:rPr>
        <w:t>, прошли</w:t>
      </w:r>
      <w:r w:rsidR="00992279">
        <w:rPr>
          <w:sz w:val="28"/>
        </w:rPr>
        <w:t xml:space="preserve"> </w:t>
      </w:r>
      <w:hyperlink r:id="rId14" w:tgtFrame="_blank" w:history="1">
        <w:r w:rsidRPr="00F7383F">
          <w:rPr>
            <w:sz w:val="28"/>
          </w:rPr>
          <w:t>голосования</w:t>
        </w:r>
      </w:hyperlink>
      <w:r w:rsidR="00992279">
        <w:rPr>
          <w:sz w:val="28"/>
        </w:rPr>
        <w:t xml:space="preserve"> </w:t>
      </w:r>
      <w:r w:rsidRPr="00F7383F">
        <w:rPr>
          <w:sz w:val="28"/>
        </w:rPr>
        <w:t>на выборах мэра Москвы, в С</w:t>
      </w:r>
      <w:r>
        <w:rPr>
          <w:sz w:val="28"/>
        </w:rPr>
        <w:t>а</w:t>
      </w:r>
      <w:r w:rsidR="0041397F">
        <w:rPr>
          <w:sz w:val="28"/>
        </w:rPr>
        <w:t>ратовский Молодежный Парламент.</w:t>
      </w:r>
    </w:p>
    <w:p w14:paraId="3F658473" w14:textId="4B181285" w:rsidR="00306E42" w:rsidRDefault="00306E42" w:rsidP="00306E42">
      <w:pPr>
        <w:spacing w:line="360" w:lineRule="auto"/>
        <w:ind w:firstLine="709"/>
        <w:jc w:val="both"/>
        <w:rPr>
          <w:rStyle w:val="AStyleChar"/>
        </w:rPr>
      </w:pPr>
      <w:r>
        <w:rPr>
          <w:sz w:val="28"/>
        </w:rPr>
        <w:t xml:space="preserve">Решение </w:t>
      </w:r>
      <w:r>
        <w:rPr>
          <w:sz w:val="28"/>
          <w:lang w:val="en-US"/>
        </w:rPr>
        <w:t>Polys</w:t>
      </w:r>
      <w:r w:rsidRPr="00306E42">
        <w:rPr>
          <w:sz w:val="28"/>
        </w:rPr>
        <w:t xml:space="preserve"> </w:t>
      </w:r>
      <w:r>
        <w:rPr>
          <w:sz w:val="28"/>
        </w:rPr>
        <w:t>представляет различные виды бюллетеней</w:t>
      </w:r>
      <w:r>
        <w:rPr>
          <w:rStyle w:val="AStyleChar"/>
        </w:rPr>
        <w:t>:</w:t>
      </w:r>
      <w:r w:rsidRPr="00306E42">
        <w:rPr>
          <w:rStyle w:val="AStyleChar"/>
        </w:rPr>
        <w:t xml:space="preserve"> с единичным и множественным выбором, с распределением кумулятивных голосов, бюллетени для референдума. В одних случаях не требуется анонимность, в других каждый голос участника голосования имеет определенный вес</w:t>
      </w:r>
      <w:r>
        <w:rPr>
          <w:rStyle w:val="AStyleChar"/>
        </w:rPr>
        <w:t xml:space="preserve">. Для этого авторы </w:t>
      </w:r>
      <w:r>
        <w:rPr>
          <w:rStyle w:val="AStyleChar"/>
          <w:lang w:val="en-US"/>
        </w:rPr>
        <w:t>Polys</w:t>
      </w:r>
      <w:r w:rsidRPr="00306E42">
        <w:rPr>
          <w:rStyle w:val="AStyleChar"/>
        </w:rPr>
        <w:t xml:space="preserve"> </w:t>
      </w:r>
      <w:r>
        <w:rPr>
          <w:rStyle w:val="AStyleChar"/>
        </w:rPr>
        <w:t>обеспечили модульность системы</w:t>
      </w:r>
      <w:r w:rsidR="00040934">
        <w:rPr>
          <w:rStyle w:val="AStyleChar"/>
        </w:rPr>
        <w:t xml:space="preserve"> </w:t>
      </w:r>
      <w:r w:rsidR="00040934" w:rsidRPr="00306E42">
        <w:rPr>
          <w:rStyle w:val="AStyleChar"/>
        </w:rPr>
        <w:t>[</w:t>
      </w:r>
      <w:r w:rsidR="00695BDE" w:rsidRPr="00B26153">
        <w:rPr>
          <w:sz w:val="28"/>
          <w:szCs w:val="28"/>
        </w:rPr>
        <w:t>1</w:t>
      </w:r>
      <w:r w:rsidR="00802235">
        <w:rPr>
          <w:sz w:val="28"/>
          <w:szCs w:val="28"/>
        </w:rPr>
        <w:t>5</w:t>
      </w:r>
      <w:r w:rsidR="00040934" w:rsidRPr="00306E42">
        <w:rPr>
          <w:rStyle w:val="AStyleChar"/>
        </w:rPr>
        <w:t>]</w:t>
      </w:r>
      <w:r>
        <w:rPr>
          <w:rStyle w:val="AStyleChar"/>
        </w:rPr>
        <w:t>.</w:t>
      </w:r>
    </w:p>
    <w:p w14:paraId="7EA6024B" w14:textId="77777777" w:rsidR="00040934" w:rsidRDefault="00040934" w:rsidP="00040934">
      <w:pPr>
        <w:spacing w:line="360" w:lineRule="auto"/>
        <w:ind w:firstLine="709"/>
        <w:jc w:val="both"/>
        <w:rPr>
          <w:rStyle w:val="AStyleChar"/>
        </w:rPr>
      </w:pPr>
      <w:r>
        <w:rPr>
          <w:rStyle w:val="AStyleChar"/>
        </w:rPr>
        <w:t xml:space="preserve">Ключевые компоненты проекта: </w:t>
      </w:r>
    </w:p>
    <w:p w14:paraId="0D94BAA1" w14:textId="0C6DD6A1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>блокчейн-платформа, которая предоставляет среду для выполнения смарт-контрактов, определяющих логику процесса голосования;</w:t>
      </w:r>
    </w:p>
    <w:p w14:paraId="48DAC96B" w14:textId="2F3B7E68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lastRenderedPageBreak/>
        <w:t>сервисный слой, отвечающий за аутентификацию пользователя, подпись зашифрованных сообщений и отправку уведомлений;</w:t>
      </w:r>
    </w:p>
    <w:p w14:paraId="7A6C7E70" w14:textId="26EEE02A" w:rsidR="00040934" w:rsidRDefault="00040934" w:rsidP="004F23D6">
      <w:pPr>
        <w:pStyle w:val="ad"/>
        <w:numPr>
          <w:ilvl w:val="0"/>
          <w:numId w:val="19"/>
        </w:numPr>
        <w:tabs>
          <w:tab w:val="left" w:pos="1134"/>
        </w:tabs>
        <w:spacing w:line="360" w:lineRule="auto"/>
        <w:ind w:left="0" w:firstLine="709"/>
        <w:jc w:val="both"/>
        <w:rPr>
          <w:rStyle w:val="AStyleChar"/>
        </w:rPr>
      </w:pPr>
      <w:r>
        <w:rPr>
          <w:rStyle w:val="AStyleChar"/>
        </w:rPr>
        <w:t xml:space="preserve">библиотека </w:t>
      </w:r>
      <w:r>
        <w:rPr>
          <w:rStyle w:val="AStyleChar"/>
          <w:lang w:val="en-US"/>
        </w:rPr>
        <w:t>polys</w:t>
      </w:r>
      <w:r w:rsidRPr="00040934">
        <w:rPr>
          <w:rStyle w:val="AStyleChar"/>
        </w:rPr>
        <w:t>-</w:t>
      </w:r>
      <w:r>
        <w:rPr>
          <w:rStyle w:val="AStyleChar"/>
          <w:lang w:val="en-US"/>
        </w:rPr>
        <w:t>protocol</w:t>
      </w:r>
      <w:r>
        <w:rPr>
          <w:rStyle w:val="AStyleChar"/>
        </w:rPr>
        <w:t>, которая обеспечивает слой абстракции над протоколом взаимодействия с блокчейном.</w:t>
      </w:r>
    </w:p>
    <w:p w14:paraId="1C1E41DE" w14:textId="3A4B1481" w:rsidR="00601B47" w:rsidRPr="00B26153" w:rsidRDefault="00601B47" w:rsidP="00601B47">
      <w:pPr>
        <w:pStyle w:val="ad"/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rStyle w:val="AStyleChar"/>
        </w:rPr>
        <w:t xml:space="preserve">Блокчейн-платформа построена на базе фреймворка </w:t>
      </w:r>
      <w:r>
        <w:rPr>
          <w:rStyle w:val="AStyleChar"/>
          <w:lang w:val="en-US"/>
        </w:rPr>
        <w:t>Exonum</w:t>
      </w:r>
      <w:r>
        <w:rPr>
          <w:rStyle w:val="AStyleChar"/>
        </w:rPr>
        <w:t xml:space="preserve">, написанного на языке программирования </w:t>
      </w:r>
      <w:r>
        <w:rPr>
          <w:rStyle w:val="AStyleChar"/>
          <w:lang w:val="en-US"/>
        </w:rPr>
        <w:t>Rust</w:t>
      </w:r>
      <w:r w:rsidRPr="00601B47">
        <w:rPr>
          <w:rStyle w:val="AStyleChar"/>
        </w:rPr>
        <w:t>.</w:t>
      </w:r>
    </w:p>
    <w:p w14:paraId="24A03E1B" w14:textId="7741F15B" w:rsidR="00306E42" w:rsidRDefault="00920F87" w:rsidP="00306E42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>Система р</w:t>
      </w:r>
      <w:r w:rsidR="0086733E">
        <w:rPr>
          <w:sz w:val="28"/>
        </w:rPr>
        <w:t>аботает следующим образом: зашифровываются</w:t>
      </w:r>
      <w:r w:rsidR="0086733E" w:rsidRPr="00C349CF">
        <w:rPr>
          <w:sz w:val="28"/>
        </w:rPr>
        <w:t xml:space="preserve"> сами голоса</w:t>
      </w:r>
      <w:r w:rsidR="0035765E">
        <w:rPr>
          <w:sz w:val="28"/>
        </w:rPr>
        <w:t xml:space="preserve"> и </w:t>
      </w:r>
      <w:r w:rsidR="0086733E">
        <w:rPr>
          <w:sz w:val="28"/>
        </w:rPr>
        <w:t xml:space="preserve">шифруется </w:t>
      </w:r>
      <w:r w:rsidR="00CD3C5B">
        <w:rPr>
          <w:sz w:val="28"/>
        </w:rPr>
        <w:t>личность избирателя</w:t>
      </w:r>
      <w:r w:rsidR="0086733E" w:rsidRPr="00C349CF">
        <w:rPr>
          <w:sz w:val="28"/>
        </w:rPr>
        <w:t xml:space="preserve">. </w:t>
      </w:r>
      <w:r w:rsidR="0035765E">
        <w:rPr>
          <w:sz w:val="28"/>
        </w:rPr>
        <w:t>К</w:t>
      </w:r>
      <w:r w:rsidR="0086733E" w:rsidRPr="00C349CF">
        <w:rPr>
          <w:sz w:val="28"/>
        </w:rPr>
        <w:t>аждый избиратель может проверить</w:t>
      </w:r>
      <w:r w:rsidR="00306E42">
        <w:rPr>
          <w:sz w:val="28"/>
        </w:rPr>
        <w:t>,</w:t>
      </w:r>
      <w:r w:rsidR="00C92FE5">
        <w:rPr>
          <w:sz w:val="28"/>
        </w:rPr>
        <w:t xml:space="preserve"> что его голос принят и учте</w:t>
      </w:r>
      <w:r w:rsidR="0086733E" w:rsidRPr="00C349CF">
        <w:rPr>
          <w:sz w:val="28"/>
        </w:rPr>
        <w:t>н в интерфейсе веб-приложения для голосования.</w:t>
      </w:r>
      <w:r w:rsidR="0086733E">
        <w:rPr>
          <w:sz w:val="28"/>
        </w:rPr>
        <w:t xml:space="preserve"> </w:t>
      </w:r>
      <w:r w:rsidR="0086733E" w:rsidRPr="00C349CF">
        <w:rPr>
          <w:sz w:val="28"/>
        </w:rPr>
        <w:t>Подсчет результатов происходит автоматически. Polys расшифровывает общий результат, а не каждый голос по отдельности. Это сделано для того, чтобы сохранить промежуточные результа</w:t>
      </w:r>
      <w:r w:rsidR="00ED7346">
        <w:rPr>
          <w:sz w:val="28"/>
        </w:rPr>
        <w:t>ты в тайне до конца голосования</w:t>
      </w:r>
      <w:r w:rsidR="0086733E">
        <w:rPr>
          <w:sz w:val="28"/>
        </w:rPr>
        <w:t>.</w:t>
      </w:r>
    </w:p>
    <w:p w14:paraId="6D5E6E34" w14:textId="4EFADB74" w:rsidR="00601B47" w:rsidRPr="00357E8B" w:rsidRDefault="003A5339" w:rsidP="00EF0B39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Рассмотрим </w:t>
      </w:r>
      <w:r w:rsidR="002604A0">
        <w:rPr>
          <w:sz w:val="28"/>
        </w:rPr>
        <w:t>панель</w:t>
      </w:r>
      <w:r w:rsidR="003C79DD">
        <w:rPr>
          <w:sz w:val="28"/>
        </w:rPr>
        <w:t xml:space="preserve"> создания голосования в системе. </w:t>
      </w:r>
      <w:r w:rsidR="002604A0">
        <w:rPr>
          <w:sz w:val="28"/>
        </w:rPr>
        <w:t>Пользователь может ввести название или основной вопрос голосования, задать ему фоновое изображение, ввести название организации. Существует возможность выбрать тип бюллетеня, создать список избирателей и период голосования. Затем необходимо добавить варианты ответов.</w:t>
      </w:r>
      <w:r w:rsidR="002604A0" w:rsidRPr="002604A0">
        <w:rPr>
          <w:sz w:val="28"/>
        </w:rPr>
        <w:t xml:space="preserve"> </w:t>
      </w:r>
      <w:r w:rsidR="00601B47">
        <w:rPr>
          <w:sz w:val="28"/>
        </w:rPr>
        <w:t>Панель организатора при создании гол</w:t>
      </w:r>
      <w:r w:rsidR="00225E2F">
        <w:rPr>
          <w:sz w:val="28"/>
        </w:rPr>
        <w:t>осования изображена на рисунке 3</w:t>
      </w:r>
      <w:r w:rsidR="00EF0B39">
        <w:rPr>
          <w:sz w:val="28"/>
        </w:rPr>
        <w:t xml:space="preserve"> </w:t>
      </w:r>
      <w:r w:rsidR="00EF0B39" w:rsidRPr="00357E8B">
        <w:rPr>
          <w:sz w:val="28"/>
        </w:rPr>
        <w:t>[</w:t>
      </w:r>
      <w:r w:rsidR="00357E8B">
        <w:rPr>
          <w:sz w:val="28"/>
        </w:rPr>
        <w:t>16</w:t>
      </w:r>
      <w:r w:rsidR="00EF0B39" w:rsidRPr="00357E8B">
        <w:rPr>
          <w:sz w:val="28"/>
        </w:rPr>
        <w:t>]</w:t>
      </w:r>
      <w:r w:rsidR="00601B47">
        <w:rPr>
          <w:sz w:val="28"/>
        </w:rPr>
        <w:t xml:space="preserve">. </w:t>
      </w:r>
    </w:p>
    <w:p w14:paraId="7EF907BE" w14:textId="4F2D2B03" w:rsidR="00601B47" w:rsidRDefault="00601B47" w:rsidP="00601B47">
      <w:pPr>
        <w:spacing w:line="360" w:lineRule="auto"/>
        <w:jc w:val="center"/>
        <w:rPr>
          <w:sz w:val="28"/>
        </w:rPr>
      </w:pPr>
      <w:r w:rsidRPr="00601B47">
        <w:rPr>
          <w:noProof/>
          <w:sz w:val="28"/>
        </w:rPr>
        <w:drawing>
          <wp:inline distT="0" distB="0" distL="0" distR="0" wp14:anchorId="12D802DC" wp14:editId="1988F8F0">
            <wp:extent cx="5309556" cy="2495550"/>
            <wp:effectExtent l="19050" t="19050" r="24765" b="190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3675" cy="250218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A371" w14:textId="32709D3F" w:rsidR="00601B47" w:rsidRPr="00EF0B39" w:rsidRDefault="00225E2F" w:rsidP="00601B47">
      <w:pPr>
        <w:spacing w:line="360" w:lineRule="auto"/>
        <w:jc w:val="center"/>
        <w:rPr>
          <w:sz w:val="28"/>
        </w:rPr>
      </w:pPr>
      <w:r>
        <w:rPr>
          <w:sz w:val="28"/>
        </w:rPr>
        <w:t>Рисунок 3</w:t>
      </w:r>
      <w:r w:rsidR="00601B47">
        <w:rPr>
          <w:sz w:val="28"/>
        </w:rPr>
        <w:t xml:space="preserve"> – Панель организатора при создании голосования</w:t>
      </w:r>
    </w:p>
    <w:p w14:paraId="12D54336" w14:textId="77777777" w:rsidR="00A90F5A" w:rsidRDefault="00A90F5A" w:rsidP="00A90F5A">
      <w:pPr>
        <w:pStyle w:val="AStyle"/>
      </w:pPr>
    </w:p>
    <w:p w14:paraId="2366495A" w14:textId="31CC3DD2" w:rsidR="00357E8B" w:rsidRPr="003444C3" w:rsidRDefault="00357E8B" w:rsidP="00357E8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5" w:name="_Toc134568465"/>
      <w:r>
        <w:lastRenderedPageBreak/>
        <w:t>1</w:t>
      </w:r>
      <w:r w:rsidRPr="0025789A">
        <w:t>.</w:t>
      </w:r>
      <w:r>
        <w:t>6.2</w:t>
      </w:r>
      <w:r w:rsidRPr="0025789A">
        <w:t xml:space="preserve">. </w:t>
      </w:r>
      <w:r w:rsidRPr="00357E8B">
        <w:rPr>
          <w:szCs w:val="28"/>
        </w:rPr>
        <w:t>Платформа «Московское голосование»</w:t>
      </w:r>
      <w:bookmarkEnd w:id="25"/>
    </w:p>
    <w:p w14:paraId="23605F96" w14:textId="6F7B1C79" w:rsidR="00AA4908" w:rsidRDefault="004250BC" w:rsidP="00AA490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Московское</w:t>
      </w:r>
      <w:r w:rsidRPr="00737A68">
        <w:rPr>
          <w:sz w:val="28"/>
          <w:szCs w:val="28"/>
        </w:rPr>
        <w:t xml:space="preserve"> голосование</w:t>
      </w:r>
      <w:r w:rsidR="003B2359">
        <w:rPr>
          <w:sz w:val="28"/>
          <w:szCs w:val="28"/>
        </w:rPr>
        <w:t> </w:t>
      </w:r>
      <w:r w:rsidR="00E55417">
        <w:rPr>
          <w:b/>
          <w:sz w:val="28"/>
          <w:szCs w:val="28"/>
        </w:rPr>
        <w:t>–</w:t>
      </w:r>
      <w:r w:rsidR="003B2359">
        <w:rPr>
          <w:b/>
          <w:sz w:val="28"/>
          <w:szCs w:val="28"/>
        </w:rPr>
        <w:t> </w:t>
      </w:r>
      <w:r>
        <w:rPr>
          <w:sz w:val="28"/>
          <w:szCs w:val="28"/>
        </w:rPr>
        <w:t>э</w:t>
      </w:r>
      <w:r w:rsidR="005E4681">
        <w:rPr>
          <w:sz w:val="28"/>
          <w:szCs w:val="28"/>
        </w:rPr>
        <w:t>лектронное голосование для жителей Мос</w:t>
      </w:r>
      <w:r w:rsidR="00F41361">
        <w:rPr>
          <w:sz w:val="28"/>
          <w:szCs w:val="28"/>
        </w:rPr>
        <w:t>квы, которое проводится на портале мэра и правительства столицы</w:t>
      </w:r>
      <w:r w:rsidR="00EF0B39">
        <w:rPr>
          <w:sz w:val="28"/>
          <w:szCs w:val="28"/>
        </w:rPr>
        <w:t xml:space="preserve"> </w:t>
      </w:r>
      <w:r w:rsidR="00EF0B39" w:rsidRPr="00EB0B51">
        <w:rPr>
          <w:sz w:val="28"/>
          <w:szCs w:val="28"/>
        </w:rPr>
        <w:t>[</w:t>
      </w:r>
      <w:r w:rsidR="00233622">
        <w:rPr>
          <w:sz w:val="28"/>
        </w:rPr>
        <w:t>17</w:t>
      </w:r>
      <w:r w:rsidR="00EF0B39" w:rsidRPr="00EB0B51">
        <w:rPr>
          <w:sz w:val="28"/>
          <w:szCs w:val="28"/>
        </w:rPr>
        <w:t>]</w:t>
      </w:r>
      <w:r w:rsidR="00997CA3">
        <w:rPr>
          <w:sz w:val="28"/>
          <w:szCs w:val="28"/>
        </w:rPr>
        <w:t>.</w:t>
      </w:r>
      <w:r w:rsidR="00F41361">
        <w:rPr>
          <w:sz w:val="28"/>
          <w:szCs w:val="28"/>
        </w:rPr>
        <w:t xml:space="preserve"> На основе этого сервиса </w:t>
      </w:r>
      <w:r w:rsidR="00AA4908">
        <w:rPr>
          <w:sz w:val="28"/>
          <w:szCs w:val="28"/>
        </w:rPr>
        <w:t xml:space="preserve">были проведены выборы в Мосгордуму и </w:t>
      </w:r>
      <w:r w:rsidR="000F022D">
        <w:rPr>
          <w:sz w:val="28"/>
          <w:szCs w:val="28"/>
        </w:rPr>
        <w:t>выборы муниципальных депутатов.</w:t>
      </w:r>
    </w:p>
    <w:p w14:paraId="0ADFF403" w14:textId="7C1C987F" w:rsidR="00E52B8F" w:rsidRPr="009C2CA5" w:rsidRDefault="00E52B8F" w:rsidP="00B71D0B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Для проведения онлайн-голосования используется блокчейн </w:t>
      </w:r>
      <w:r>
        <w:rPr>
          <w:sz w:val="28"/>
          <w:lang w:val="en-US"/>
        </w:rPr>
        <w:t>Ethereum</w:t>
      </w:r>
      <w:r w:rsidRPr="00E52B8F">
        <w:rPr>
          <w:sz w:val="28"/>
        </w:rPr>
        <w:t xml:space="preserve"> </w:t>
      </w:r>
      <w:r>
        <w:rPr>
          <w:sz w:val="28"/>
        </w:rPr>
        <w:t xml:space="preserve">с алгоритмом консенсуса </w:t>
      </w:r>
      <w:r>
        <w:rPr>
          <w:sz w:val="28"/>
          <w:lang w:val="en-US"/>
        </w:rPr>
        <w:t>PoA</w:t>
      </w:r>
      <w:r w:rsidRPr="00E52B8F">
        <w:rPr>
          <w:sz w:val="28"/>
        </w:rPr>
        <w:t xml:space="preserve"> (</w:t>
      </w:r>
      <w:r>
        <w:rPr>
          <w:sz w:val="28"/>
          <w:lang w:val="en-US"/>
        </w:rPr>
        <w:t>Proof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of</w:t>
      </w:r>
      <w:r w:rsidRPr="00E52B8F">
        <w:rPr>
          <w:sz w:val="28"/>
        </w:rPr>
        <w:t xml:space="preserve"> </w:t>
      </w:r>
      <w:r>
        <w:rPr>
          <w:sz w:val="28"/>
          <w:lang w:val="en-US"/>
        </w:rPr>
        <w:t>Authority</w:t>
      </w:r>
      <w:r w:rsidRPr="00E52B8F">
        <w:rPr>
          <w:sz w:val="28"/>
        </w:rPr>
        <w:t xml:space="preserve">). </w:t>
      </w:r>
      <w:r>
        <w:rPr>
          <w:sz w:val="28"/>
        </w:rPr>
        <w:t>В данной системе любой желающий может отслеживать все происходящее в блокчейне, но создавать новые блоки могут только узлы-валидаторы.</w:t>
      </w:r>
      <w:r w:rsidR="009C2CA5">
        <w:rPr>
          <w:sz w:val="28"/>
        </w:rPr>
        <w:t xml:space="preserve"> За основу было взято программное обеспечение портала mos.ru. Анонимность избирателя гарантирует прокси-сервер, который генерирует уникальные ссылки на бюллетень, формируемые случайным образом</w:t>
      </w:r>
      <w:r w:rsidR="005E4681">
        <w:rPr>
          <w:sz w:val="28"/>
        </w:rPr>
        <w:t xml:space="preserve"> </w:t>
      </w:r>
      <w:r w:rsidR="005E4681" w:rsidRPr="0026069D">
        <w:rPr>
          <w:sz w:val="28"/>
        </w:rPr>
        <w:t>[</w:t>
      </w:r>
      <w:r w:rsidR="00233622">
        <w:rPr>
          <w:sz w:val="28"/>
        </w:rPr>
        <w:t>18</w:t>
      </w:r>
      <w:r w:rsidR="005E4681" w:rsidRPr="0026069D">
        <w:rPr>
          <w:sz w:val="28"/>
        </w:rPr>
        <w:t>]</w:t>
      </w:r>
      <w:r w:rsidR="009C2CA5" w:rsidRPr="0026069D">
        <w:rPr>
          <w:sz w:val="28"/>
        </w:rPr>
        <w:t>.</w:t>
      </w:r>
    </w:p>
    <w:p w14:paraId="3546A5DF" w14:textId="5B300A7F" w:rsidR="00B71D0B" w:rsidRDefault="007D050B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</w:rPr>
        <w:t>Д</w:t>
      </w:r>
      <w:r w:rsidR="004250BC" w:rsidRPr="0086656D">
        <w:rPr>
          <w:sz w:val="28"/>
          <w:szCs w:val="28"/>
        </w:rPr>
        <w:t xml:space="preserve">ля участия в голосовании нужно было оставить заявку на включение в реестр избирателей на сайте mos.ru. </w:t>
      </w:r>
      <w:r w:rsidR="004250BC" w:rsidRPr="000738C6">
        <w:rPr>
          <w:sz w:val="28"/>
          <w:szCs w:val="28"/>
        </w:rPr>
        <w:t>Во время обработки заявки все необходимые данные, которые указал избиратель, проходят проверку.</w:t>
      </w:r>
      <w:r w:rsidR="004250BC" w:rsidRPr="0086656D">
        <w:rPr>
          <w:sz w:val="28"/>
          <w:szCs w:val="28"/>
        </w:rPr>
        <w:t xml:space="preserve"> </w:t>
      </w:r>
      <w:r w:rsidR="004250BC" w:rsidRPr="00E336F6">
        <w:rPr>
          <w:sz w:val="28"/>
          <w:szCs w:val="28"/>
        </w:rPr>
        <w:t>В день голосования избиратель переходит в раздел «Услуги» электронных выборов и получает доступ к форме голосования.</w:t>
      </w:r>
      <w:r w:rsidR="004250BC" w:rsidRPr="0086656D">
        <w:rPr>
          <w:sz w:val="28"/>
          <w:szCs w:val="28"/>
        </w:rPr>
        <w:t xml:space="preserve"> Далее </w:t>
      </w:r>
      <w:r w:rsidR="004250BC" w:rsidRPr="0086656D">
        <w:rPr>
          <w:sz w:val="28"/>
          <w:szCs w:val="28"/>
          <w:shd w:val="clear" w:color="auto" w:fill="FFFFFF"/>
        </w:rPr>
        <w:t>избиратель проставляет галочки напротив выбранных вариантов ответа и нажимает «Проголосовать».</w:t>
      </w:r>
      <w:r w:rsidR="004250BC" w:rsidRPr="0086656D">
        <w:rPr>
          <w:color w:val="000000"/>
          <w:sz w:val="28"/>
          <w:szCs w:val="28"/>
        </w:rPr>
        <w:t xml:space="preserve"> </w:t>
      </w:r>
      <w:r w:rsidR="004250BC" w:rsidRPr="0086656D">
        <w:rPr>
          <w:sz w:val="28"/>
          <w:szCs w:val="28"/>
          <w:shd w:val="clear" w:color="auto" w:fill="FFFFFF"/>
        </w:rPr>
        <w:t>Анонимайзер генерирует ссылку и доступ к анонимному бюллетеню через личный кабинет</w:t>
      </w:r>
      <w:r w:rsidR="00775B52">
        <w:rPr>
          <w:sz w:val="28"/>
          <w:szCs w:val="28"/>
          <w:shd w:val="clear" w:color="auto" w:fill="FFFFFF"/>
        </w:rPr>
        <w:t xml:space="preserve">. </w:t>
      </w:r>
      <w:r w:rsidR="004250BC" w:rsidRPr="0086656D">
        <w:rPr>
          <w:sz w:val="28"/>
          <w:szCs w:val="28"/>
          <w:shd w:val="clear" w:color="auto" w:fill="FFFFFF"/>
        </w:rPr>
        <w:t xml:space="preserve">Блокчейн обеспечивает сохранение данных в ходе голосования и их интерпретацию по завершении голосования. Он размещается в отдельном защищенном сегменте сети внутри </w:t>
      </w:r>
      <w:r w:rsidR="0052134F">
        <w:rPr>
          <w:sz w:val="28"/>
          <w:szCs w:val="28"/>
          <w:shd w:val="clear" w:color="auto" w:fill="FFFFFF"/>
        </w:rPr>
        <w:t>центра обработки данных</w:t>
      </w:r>
      <w:r w:rsidR="004356FB">
        <w:rPr>
          <w:sz w:val="28"/>
          <w:szCs w:val="28"/>
          <w:shd w:val="clear" w:color="auto" w:fill="FFFFFF"/>
        </w:rPr>
        <w:t> </w:t>
      </w:r>
      <w:r w:rsidR="00EB0B51" w:rsidRPr="00EB0B51">
        <w:rPr>
          <w:sz w:val="28"/>
          <w:szCs w:val="28"/>
          <w:shd w:val="clear" w:color="auto" w:fill="FFFFFF"/>
        </w:rPr>
        <w:t>[</w:t>
      </w:r>
      <w:r w:rsidR="00233622">
        <w:rPr>
          <w:sz w:val="28"/>
          <w:szCs w:val="28"/>
          <w:shd w:val="clear" w:color="auto" w:fill="FFFFFF"/>
        </w:rPr>
        <w:t>19</w:t>
      </w:r>
      <w:r w:rsidR="00EB0B51" w:rsidRPr="00EB0B51">
        <w:rPr>
          <w:sz w:val="28"/>
          <w:szCs w:val="28"/>
          <w:shd w:val="clear" w:color="auto" w:fill="FFFFFF"/>
        </w:rPr>
        <w:t>]</w:t>
      </w:r>
      <w:r w:rsidR="004250BC">
        <w:rPr>
          <w:sz w:val="28"/>
          <w:szCs w:val="28"/>
          <w:shd w:val="clear" w:color="auto" w:fill="FFFFFF"/>
        </w:rPr>
        <w:t>.</w:t>
      </w:r>
    </w:p>
    <w:p w14:paraId="202A7767" w14:textId="77777777" w:rsidR="00033108" w:rsidRDefault="00033108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57CE4B45" w14:textId="5C11DBB9" w:rsidR="00033108" w:rsidRPr="00033108" w:rsidRDefault="00033108" w:rsidP="000331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6" w:name="_Toc134568466"/>
      <w:r>
        <w:t>1</w:t>
      </w:r>
      <w:r w:rsidRPr="0025789A">
        <w:t>.</w:t>
      </w:r>
      <w:r w:rsidR="006A63E2">
        <w:t>6.</w:t>
      </w:r>
      <w:r w:rsidR="006A63E2" w:rsidRPr="003C5FE8">
        <w:t>3</w:t>
      </w:r>
      <w:r w:rsidRPr="0025789A">
        <w:t xml:space="preserve">. </w:t>
      </w:r>
      <w:r w:rsidRPr="00033108">
        <w:rPr>
          <w:szCs w:val="28"/>
          <w:shd w:val="clear" w:color="auto" w:fill="FFFFFF"/>
        </w:rPr>
        <w:t xml:space="preserve">Сервис блокчейн-голосований </w:t>
      </w:r>
      <w:r w:rsidRPr="00033108">
        <w:rPr>
          <w:szCs w:val="28"/>
          <w:shd w:val="clear" w:color="auto" w:fill="FFFFFF"/>
          <w:lang w:val="en-US"/>
        </w:rPr>
        <w:t>WE</w:t>
      </w:r>
      <w:r w:rsidRPr="00033108">
        <w:rPr>
          <w:szCs w:val="28"/>
          <w:shd w:val="clear" w:color="auto" w:fill="FFFFFF"/>
        </w:rPr>
        <w:t>.</w:t>
      </w:r>
      <w:r w:rsidRPr="00033108">
        <w:rPr>
          <w:szCs w:val="28"/>
          <w:shd w:val="clear" w:color="auto" w:fill="FFFFFF"/>
          <w:lang w:val="en-US"/>
        </w:rPr>
        <w:t>Vote</w:t>
      </w:r>
      <w:bookmarkEnd w:id="26"/>
    </w:p>
    <w:p w14:paraId="67D956E2" w14:textId="7F60F3A4" w:rsidR="00B33B22" w:rsidRPr="00B33B22" w:rsidRDefault="0027073B" w:rsidP="00B33B22">
      <w:pPr>
        <w:pStyle w:val="AStyle"/>
      </w:pPr>
      <w:r>
        <w:rPr>
          <w:shd w:val="clear" w:color="auto" w:fill="FFFFFF"/>
          <w:lang w:val="en-US"/>
        </w:rPr>
        <w:t>WE</w:t>
      </w:r>
      <w:r w:rsidRPr="0027073B">
        <w:rPr>
          <w:shd w:val="clear" w:color="auto" w:fill="FFFFFF"/>
        </w:rPr>
        <w:t>.</w:t>
      </w:r>
      <w:r>
        <w:rPr>
          <w:shd w:val="clear" w:color="auto" w:fill="FFFFFF"/>
          <w:lang w:val="en-US"/>
        </w:rPr>
        <w:t>Vote</w:t>
      </w:r>
      <w:r w:rsidRPr="0027073B">
        <w:rPr>
          <w:shd w:val="clear" w:color="auto" w:fill="FFFFFF"/>
        </w:rPr>
        <w:t xml:space="preserve"> – </w:t>
      </w:r>
      <w:r>
        <w:rPr>
          <w:shd w:val="clear" w:color="auto" w:fill="FFFFFF"/>
        </w:rPr>
        <w:t xml:space="preserve">сервис блокчейн-голосований, разработанный российской компанией </w:t>
      </w:r>
      <w:r>
        <w:rPr>
          <w:shd w:val="clear" w:color="auto" w:fill="FFFFFF"/>
          <w:lang w:val="en-US"/>
        </w:rPr>
        <w:t>Waves</w:t>
      </w:r>
      <w:r w:rsidRPr="0027073B">
        <w:rPr>
          <w:shd w:val="clear" w:color="auto" w:fill="FFFFFF"/>
        </w:rPr>
        <w:t xml:space="preserve"> </w:t>
      </w:r>
      <w:r>
        <w:rPr>
          <w:shd w:val="clear" w:color="auto" w:fill="FFFFFF"/>
          <w:lang w:val="en-US"/>
        </w:rPr>
        <w:t>Enterprise</w:t>
      </w:r>
      <w:r>
        <w:rPr>
          <w:shd w:val="clear" w:color="auto" w:fill="FFFFFF"/>
        </w:rPr>
        <w:t xml:space="preserve"> [</w:t>
      </w:r>
      <w:r w:rsidR="00FC3A1B">
        <w:rPr>
          <w:shd w:val="clear" w:color="auto" w:fill="FFFFFF"/>
        </w:rPr>
        <w:t>20</w:t>
      </w:r>
      <w:r w:rsidR="00EF0B39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FC3A1B">
        <w:rPr>
          <w:shd w:val="clear" w:color="auto" w:fill="FFFFFF"/>
        </w:rPr>
        <w:t>21</w:t>
      </w:r>
      <w:r w:rsidR="00E1749F">
        <w:rPr>
          <w:shd w:val="clear" w:color="auto" w:fill="FFFFFF"/>
        </w:rPr>
        <w:t>].</w:t>
      </w:r>
      <w:r w:rsidR="00B33B22">
        <w:rPr>
          <w:shd w:val="clear" w:color="auto" w:fill="FFFFFF"/>
        </w:rPr>
        <w:t xml:space="preserve"> </w:t>
      </w:r>
      <w:r w:rsidR="00B33B22" w:rsidRPr="00B33B22">
        <w:t>Сервис WE.Vote наиболее полно реализует концепцию безопасной системы онлайн-голосования.</w:t>
      </w:r>
      <w:r w:rsidR="00B33B22">
        <w:t xml:space="preserve"> </w:t>
      </w:r>
      <w:r w:rsidR="00B33B22" w:rsidRPr="00B33B22">
        <w:t>Сервис основан на блокчейн-</w:t>
      </w:r>
      <w:r w:rsidR="00B33B22">
        <w:t>сети Waves Enterprise Mainnet.</w:t>
      </w:r>
    </w:p>
    <w:p w14:paraId="308F3A36" w14:textId="049E2F9E" w:rsidR="003B4A1B" w:rsidRDefault="000844E4" w:rsidP="000844E4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lastRenderedPageBreak/>
        <w:t xml:space="preserve">Со стороны WE.Vote выглядит как обычный сервис дистанционных голосований. Организатор голосования заходит в веб-интерфейс сервиса, создает новое голосование, настраивает бюллетени и добавляет электронные адреса участников. Далее бюллетени рассылаются участникам, система подсчитывает голоса и выдает готовый отчет с итогами голосования. </w:t>
      </w:r>
      <w:r w:rsidR="00E84115">
        <w:rPr>
          <w:shd w:val="clear" w:color="auto" w:fill="FFFFFF"/>
        </w:rPr>
        <w:t>П</w:t>
      </w:r>
      <w:r>
        <w:rPr>
          <w:shd w:val="clear" w:color="auto" w:fill="FFFFFF"/>
        </w:rPr>
        <w:t xml:space="preserve">орядок не отличается от привычного для </w:t>
      </w:r>
      <w:r w:rsidR="00041523">
        <w:rPr>
          <w:shd w:val="clear" w:color="auto" w:fill="FFFFFF"/>
        </w:rPr>
        <w:t>традиционных</w:t>
      </w:r>
      <w:r w:rsidR="001B6410">
        <w:rPr>
          <w:shd w:val="clear" w:color="auto" w:fill="FFFFFF"/>
        </w:rPr>
        <w:t xml:space="preserve"> голосований</w:t>
      </w:r>
      <w:r>
        <w:rPr>
          <w:shd w:val="clear" w:color="auto" w:fill="FFFFFF"/>
        </w:rPr>
        <w:t>.</w:t>
      </w:r>
    </w:p>
    <w:p w14:paraId="2A531869" w14:textId="6460F978" w:rsidR="00BF198B" w:rsidRDefault="00225E2F" w:rsidP="00BF198B">
      <w:pPr>
        <w:pStyle w:val="AStyle"/>
        <w:rPr>
          <w:shd w:val="clear" w:color="auto" w:fill="FFFFFF"/>
        </w:rPr>
      </w:pPr>
      <w:r>
        <w:rPr>
          <w:shd w:val="clear" w:color="auto" w:fill="FFFFFF"/>
        </w:rPr>
        <w:t>На рисунке 4</w:t>
      </w:r>
      <w:r w:rsidR="003F2296">
        <w:rPr>
          <w:shd w:val="clear" w:color="auto" w:fill="FFFFFF"/>
        </w:rPr>
        <w:t xml:space="preserve"> изображена </w:t>
      </w:r>
      <w:r w:rsidR="00D843FD">
        <w:rPr>
          <w:shd w:val="clear" w:color="auto" w:fill="FFFFFF"/>
        </w:rPr>
        <w:t>главная страница, на которой отображаются</w:t>
      </w:r>
      <w:r w:rsidR="003F2296">
        <w:rPr>
          <w:shd w:val="clear" w:color="auto" w:fill="FFFFFF"/>
        </w:rPr>
        <w:t xml:space="preserve"> </w:t>
      </w:r>
      <w:r w:rsidR="00D843FD">
        <w:rPr>
          <w:shd w:val="clear" w:color="auto" w:fill="FFFFFF"/>
        </w:rPr>
        <w:t>все голосования</w:t>
      </w:r>
      <w:r w:rsidR="003F2296">
        <w:rPr>
          <w:shd w:val="clear" w:color="auto" w:fill="FFFFFF"/>
        </w:rPr>
        <w:t xml:space="preserve"> пользователя</w:t>
      </w:r>
      <w:r w:rsidR="00FC44EC">
        <w:rPr>
          <w:shd w:val="clear" w:color="auto" w:fill="FFFFFF"/>
        </w:rPr>
        <w:t xml:space="preserve"> </w:t>
      </w:r>
      <w:r w:rsidR="00FC44EC" w:rsidRPr="00FC44EC">
        <w:rPr>
          <w:shd w:val="clear" w:color="auto" w:fill="FFFFFF"/>
        </w:rPr>
        <w:t>[20]</w:t>
      </w:r>
      <w:r w:rsidR="003F2296">
        <w:rPr>
          <w:shd w:val="clear" w:color="auto" w:fill="FFFFFF"/>
        </w:rPr>
        <w:t>. В данной панели существует возможность найти конкретное голосование по его названию, сортировать все голосования по дате и его статусу.</w:t>
      </w:r>
    </w:p>
    <w:p w14:paraId="0931021E" w14:textId="5E7F044A" w:rsidR="00072062" w:rsidRDefault="00072062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65988D64" wp14:editId="702997E5">
            <wp:extent cx="4963886" cy="3058378"/>
            <wp:effectExtent l="19050" t="19050" r="27305" b="27940"/>
            <wp:docPr id="7" name="Рисунок 7" descr="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187" cy="3078279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E482E4" w14:textId="141F3455" w:rsidR="00072062" w:rsidRPr="00DC6445" w:rsidRDefault="00225E2F" w:rsidP="00072062">
      <w:pPr>
        <w:pStyle w:val="AStyle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4</w:t>
      </w:r>
      <w:r w:rsidR="00072062">
        <w:rPr>
          <w:shd w:val="clear" w:color="auto" w:fill="FFFFFF"/>
        </w:rPr>
        <w:t xml:space="preserve"> – </w:t>
      </w:r>
      <w:r w:rsidR="00EC11E2">
        <w:rPr>
          <w:shd w:val="clear" w:color="auto" w:fill="FFFFFF"/>
        </w:rPr>
        <w:t xml:space="preserve">Главная страница </w:t>
      </w:r>
      <w:r w:rsidR="0002480F">
        <w:rPr>
          <w:shd w:val="clear" w:color="auto" w:fill="FFFFFF"/>
          <w:lang w:val="en-US"/>
        </w:rPr>
        <w:t>WE</w:t>
      </w:r>
      <w:r w:rsidR="00EC11E2" w:rsidRPr="00DC6445">
        <w:rPr>
          <w:shd w:val="clear" w:color="auto" w:fill="FFFFFF"/>
        </w:rPr>
        <w:t>.</w:t>
      </w:r>
      <w:r w:rsidR="00EC11E2">
        <w:rPr>
          <w:shd w:val="clear" w:color="auto" w:fill="FFFFFF"/>
          <w:lang w:val="en-US"/>
        </w:rPr>
        <w:t>Vote</w:t>
      </w:r>
    </w:p>
    <w:p w14:paraId="49F94840" w14:textId="77777777" w:rsidR="00142F74" w:rsidRPr="0027073B" w:rsidRDefault="00142F74" w:rsidP="00B71D0B">
      <w:pPr>
        <w:spacing w:line="360" w:lineRule="auto"/>
        <w:ind w:firstLine="709"/>
        <w:jc w:val="both"/>
        <w:rPr>
          <w:b/>
          <w:sz w:val="28"/>
          <w:szCs w:val="28"/>
          <w:shd w:val="clear" w:color="auto" w:fill="FFFFFF"/>
        </w:rPr>
      </w:pPr>
    </w:p>
    <w:p w14:paraId="4578D198" w14:textId="225B4F46" w:rsidR="00883057" w:rsidRPr="00D10E3F" w:rsidRDefault="00883057" w:rsidP="0088305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7" w:name="_Toc134568467"/>
      <w:r>
        <w:t>1</w:t>
      </w:r>
      <w:r w:rsidRPr="0025789A">
        <w:t>.</w:t>
      </w:r>
      <w:r w:rsidR="00ED7376">
        <w:t>7</w:t>
      </w:r>
      <w:r w:rsidRPr="0025789A">
        <w:t xml:space="preserve">. </w:t>
      </w:r>
      <w:r>
        <w:t>Краткий обзор технологий</w:t>
      </w:r>
      <w:r w:rsidR="006662AA">
        <w:t xml:space="preserve"> </w:t>
      </w:r>
      <w:r w:rsidR="00B9432B">
        <w:t xml:space="preserve">для </w:t>
      </w:r>
      <w:r w:rsidR="006662AA">
        <w:t>разработки</w:t>
      </w:r>
      <w:r>
        <w:t xml:space="preserve"> веб-приложений</w:t>
      </w:r>
      <w:bookmarkEnd w:id="27"/>
    </w:p>
    <w:p w14:paraId="0CAF8B1F" w14:textId="76F8C70D" w:rsidR="00883057" w:rsidRDefault="00F81DA5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>
        <w:rPr>
          <w:sz w:val="28"/>
          <w:szCs w:val="28"/>
          <w:shd w:val="clear" w:color="auto" w:fill="FFFFFF"/>
        </w:rPr>
        <w:t>Рассмотрим основные фреймворки и библиотеки для разработки веб-приложений.</w:t>
      </w:r>
    </w:p>
    <w:p w14:paraId="07256EF3" w14:textId="77777777" w:rsidR="00225E2F" w:rsidRDefault="00225E2F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</w:p>
    <w:p w14:paraId="02C3580E" w14:textId="3CDED1FB" w:rsidR="002D57E7" w:rsidRPr="00225E2F" w:rsidRDefault="00225E2F" w:rsidP="00225E2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8" w:name="_Toc134568468"/>
      <w:r>
        <w:t>1</w:t>
      </w:r>
      <w:r w:rsidRPr="0025789A">
        <w:t>.</w:t>
      </w:r>
      <w:r w:rsidR="00ED7376">
        <w:t>7</w:t>
      </w:r>
      <w:r w:rsidRPr="00ED7376">
        <w:t>.1</w:t>
      </w:r>
      <w:r w:rsidRPr="0025789A">
        <w:t xml:space="preserve">. </w:t>
      </w:r>
      <w:r w:rsidRPr="00225E2F">
        <w:rPr>
          <w:szCs w:val="28"/>
          <w:shd w:val="clear" w:color="auto" w:fill="FFFFFF"/>
          <w:lang w:val="en-US"/>
        </w:rPr>
        <w:t>Angular</w:t>
      </w:r>
      <w:bookmarkEnd w:id="28"/>
      <w:r w:rsidR="00255900" w:rsidRPr="00DC6445">
        <w:rPr>
          <w:b w:val="0"/>
          <w:szCs w:val="28"/>
          <w:shd w:val="clear" w:color="auto" w:fill="FFFFFF"/>
        </w:rPr>
        <w:t xml:space="preserve"> </w:t>
      </w:r>
    </w:p>
    <w:p w14:paraId="77CFFAED" w14:textId="456FCE31" w:rsidR="00152F30" w:rsidRDefault="00EF0B39" w:rsidP="00F001B8">
      <w:pPr>
        <w:pStyle w:val="AStyle"/>
        <w:rPr>
          <w:shd w:val="clear" w:color="auto" w:fill="FFFFFF"/>
        </w:rPr>
      </w:pPr>
      <w:r w:rsidRPr="00EF0B39">
        <w:rPr>
          <w:shd w:val="clear" w:color="auto" w:fill="FFFFFF"/>
        </w:rPr>
        <w:t xml:space="preserve">Angular </w:t>
      </w:r>
      <w:r>
        <w:rPr>
          <w:shd w:val="clear" w:color="auto" w:fill="FFFFFF"/>
        </w:rPr>
        <w:t>– э</w:t>
      </w:r>
      <w:r w:rsidR="00F001B8">
        <w:rPr>
          <w:shd w:val="clear" w:color="auto" w:fill="FFFFFF"/>
        </w:rPr>
        <w:t>т</w:t>
      </w:r>
      <w:r>
        <w:rPr>
          <w:shd w:val="clear" w:color="auto" w:fill="FFFFFF"/>
        </w:rPr>
        <w:t>о</w:t>
      </w:r>
      <w:r w:rsidR="00F001B8">
        <w:rPr>
          <w:shd w:val="clear" w:color="auto" w:fill="FFFFFF"/>
        </w:rPr>
        <w:t xml:space="preserve"> JavaScript-фреймворк от Google</w:t>
      </w:r>
      <w:r w:rsidR="00A03FE9">
        <w:rPr>
          <w:shd w:val="clear" w:color="auto" w:fill="FFFFFF"/>
        </w:rPr>
        <w:t xml:space="preserve"> </w:t>
      </w:r>
      <w:r w:rsidR="00A03FE9" w:rsidRPr="00A03FE9">
        <w:rPr>
          <w:shd w:val="clear" w:color="auto" w:fill="FFFFFF"/>
        </w:rPr>
        <w:t>[</w:t>
      </w:r>
      <w:r w:rsidR="00ED7376">
        <w:rPr>
          <w:shd w:val="clear" w:color="auto" w:fill="FFFFFF"/>
        </w:rPr>
        <w:t>22</w:t>
      </w:r>
      <w:r w:rsidR="00754A08">
        <w:rPr>
          <w:shd w:val="clear" w:color="auto" w:fill="FFFFFF"/>
        </w:rPr>
        <w:t>,</w:t>
      </w:r>
      <w:r w:rsidR="00B17A5A">
        <w:rPr>
          <w:shd w:val="clear" w:color="auto" w:fill="FFFFFF"/>
          <w:lang w:val="en-US"/>
        </w:rPr>
        <w:t> </w:t>
      </w:r>
      <w:r w:rsidR="00ED7376">
        <w:rPr>
          <w:shd w:val="clear" w:color="auto" w:fill="FFFFFF"/>
        </w:rPr>
        <w:t>23</w:t>
      </w:r>
      <w:r w:rsidR="00A03FE9" w:rsidRPr="00A03FE9">
        <w:rPr>
          <w:shd w:val="clear" w:color="auto" w:fill="FFFFFF"/>
        </w:rPr>
        <w:t>]</w:t>
      </w:r>
      <w:r w:rsidR="00F001B8">
        <w:rPr>
          <w:shd w:val="clear" w:color="auto" w:fill="FFFFFF"/>
        </w:rPr>
        <w:t xml:space="preserve">, совместимый с большинством распространенных редакторов кода. Angular предназначен </w:t>
      </w:r>
      <w:r w:rsidR="00F001B8">
        <w:rPr>
          <w:shd w:val="clear" w:color="auto" w:fill="FFFFFF"/>
        </w:rPr>
        <w:lastRenderedPageBreak/>
        <w:t xml:space="preserve">для создания динамических одностраничных веб-приложений (SPA – Single Page Applications). </w:t>
      </w:r>
      <w:r w:rsidR="00F224A9">
        <w:rPr>
          <w:shd w:val="clear" w:color="auto" w:fill="FFFFFF"/>
        </w:rPr>
        <w:t>Фреймворк использует компонентный подход</w:t>
      </w:r>
      <w:r w:rsidR="00005D28">
        <w:rPr>
          <w:shd w:val="clear" w:color="auto" w:fill="FFFFFF"/>
        </w:rPr>
        <w:t xml:space="preserve">, а также преобразовывает документы на основе </w:t>
      </w:r>
      <w:r w:rsidR="00005D28">
        <w:rPr>
          <w:shd w:val="clear" w:color="auto" w:fill="FFFFFF"/>
          <w:lang w:val="en-US"/>
        </w:rPr>
        <w:t>HTML</w:t>
      </w:r>
      <w:r w:rsidR="002E5EC5" w:rsidRPr="002E5EC5">
        <w:rPr>
          <w:shd w:val="clear" w:color="auto" w:fill="FFFFFF"/>
        </w:rPr>
        <w:t xml:space="preserve"> [</w:t>
      </w:r>
      <w:r w:rsidR="00ED7376">
        <w:rPr>
          <w:shd w:val="clear" w:color="auto" w:fill="FFFFFF"/>
        </w:rPr>
        <w:t>24</w:t>
      </w:r>
      <w:r w:rsidR="002E5EC5" w:rsidRPr="002E5EC5">
        <w:rPr>
          <w:shd w:val="clear" w:color="auto" w:fill="FFFFFF"/>
        </w:rPr>
        <w:t>]</w:t>
      </w:r>
      <w:r w:rsidR="00005D28" w:rsidRPr="00005D28">
        <w:rPr>
          <w:shd w:val="clear" w:color="auto" w:fill="FFFFFF"/>
        </w:rPr>
        <w:t xml:space="preserve"> </w:t>
      </w:r>
      <w:r w:rsidR="00005D28">
        <w:rPr>
          <w:shd w:val="clear" w:color="auto" w:fill="FFFFFF"/>
        </w:rPr>
        <w:t>в динамический контент</w:t>
      </w:r>
      <w:r w:rsidR="00F224A9">
        <w:rPr>
          <w:shd w:val="clear" w:color="auto" w:fill="FFFFFF"/>
        </w:rPr>
        <w:t xml:space="preserve">. </w:t>
      </w:r>
    </w:p>
    <w:p w14:paraId="2D301056" w14:textId="77777777" w:rsidR="00ED7376" w:rsidRDefault="00ED7376" w:rsidP="00F001B8">
      <w:pPr>
        <w:pStyle w:val="AStyle"/>
        <w:rPr>
          <w:shd w:val="clear" w:color="auto" w:fill="FFFFFF"/>
        </w:rPr>
      </w:pPr>
    </w:p>
    <w:p w14:paraId="40FC575E" w14:textId="63D78956" w:rsidR="00ED7376" w:rsidRPr="00754A08" w:rsidRDefault="00ED7376" w:rsidP="00754A0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29" w:name="_Toc134568469"/>
      <w:r>
        <w:t>1</w:t>
      </w:r>
      <w:r w:rsidRPr="0025789A">
        <w:t>.</w:t>
      </w:r>
      <w:r w:rsidRPr="00754A08">
        <w:t>7</w:t>
      </w:r>
      <w:r>
        <w:t>.2</w:t>
      </w:r>
      <w:r w:rsidRPr="0025789A">
        <w:t xml:space="preserve">. </w:t>
      </w:r>
      <w:r w:rsidRPr="00ED7376">
        <w:rPr>
          <w:szCs w:val="28"/>
          <w:shd w:val="clear" w:color="auto" w:fill="FFFFFF"/>
          <w:lang w:val="en-US"/>
        </w:rPr>
        <w:t>Vue</w:t>
      </w:r>
      <w:r w:rsidRPr="00ED7376">
        <w:rPr>
          <w:szCs w:val="28"/>
          <w:shd w:val="clear" w:color="auto" w:fill="FFFFFF"/>
        </w:rPr>
        <w:t>.</w:t>
      </w:r>
      <w:r w:rsidRPr="00ED7376">
        <w:rPr>
          <w:szCs w:val="28"/>
          <w:shd w:val="clear" w:color="auto" w:fill="FFFFFF"/>
          <w:lang w:val="en-US"/>
        </w:rPr>
        <w:t>js</w:t>
      </w:r>
      <w:bookmarkEnd w:id="29"/>
    </w:p>
    <w:p w14:paraId="4C607030" w14:textId="6D461221" w:rsidR="00152F30" w:rsidRDefault="00754A08" w:rsidP="00815079">
      <w:pPr>
        <w:pStyle w:val="AStyle"/>
        <w:rPr>
          <w:shd w:val="clear" w:color="auto" w:fill="FFFFFF"/>
        </w:rPr>
      </w:pPr>
      <w:r w:rsidRPr="00754A08">
        <w:rPr>
          <w:shd w:val="clear" w:color="auto" w:fill="FFFFFF"/>
          <w:lang w:val="en-US"/>
        </w:rPr>
        <w:t>Vue</w:t>
      </w:r>
      <w:r w:rsidRPr="00754A08">
        <w:rPr>
          <w:shd w:val="clear" w:color="auto" w:fill="FFFFFF"/>
        </w:rPr>
        <w:t>.</w:t>
      </w:r>
      <w:r w:rsidRPr="00754A08">
        <w:rPr>
          <w:shd w:val="clear" w:color="auto" w:fill="FFFFFF"/>
          <w:lang w:val="en-US"/>
        </w:rPr>
        <w:t>js</w:t>
      </w:r>
      <w:r>
        <w:rPr>
          <w:shd w:val="clear" w:color="auto" w:fill="FFFFFF"/>
        </w:rPr>
        <w:t xml:space="preserve"> –</w:t>
      </w:r>
      <w:r w:rsidRPr="00754A08">
        <w:rPr>
          <w:shd w:val="clear" w:color="auto" w:fill="FFFFFF"/>
        </w:rPr>
        <w:t xml:space="preserve"> </w:t>
      </w:r>
      <w:r>
        <w:rPr>
          <w:shd w:val="clear" w:color="auto" w:fill="FFFFFF"/>
        </w:rPr>
        <w:t>это ф</w:t>
      </w:r>
      <w:r w:rsidR="00815079">
        <w:rPr>
          <w:shd w:val="clear" w:color="auto" w:fill="FFFFFF"/>
        </w:rPr>
        <w:t>реймворк с открытым исходным кодом для одностраничных приложений, который требует знания HTML и CSS</w:t>
      </w:r>
      <w:r w:rsidR="00815079" w:rsidRPr="00815079">
        <w:rPr>
          <w:shd w:val="clear" w:color="auto" w:fill="FFFFFF"/>
        </w:rPr>
        <w:t xml:space="preserve"> [</w:t>
      </w:r>
      <w:r>
        <w:rPr>
          <w:shd w:val="clear" w:color="auto" w:fill="FFFFFF"/>
        </w:rPr>
        <w:t>25,</w:t>
      </w:r>
      <w:r w:rsidR="00B17A5A">
        <w:rPr>
          <w:shd w:val="clear" w:color="auto" w:fill="FFFFFF"/>
          <w:lang w:val="en-US"/>
        </w:rPr>
        <w:t> </w:t>
      </w:r>
      <w:r>
        <w:rPr>
          <w:shd w:val="clear" w:color="auto" w:fill="FFFFFF"/>
        </w:rPr>
        <w:t>26</w:t>
      </w:r>
      <w:r w:rsidR="00815079" w:rsidRPr="00815079">
        <w:rPr>
          <w:shd w:val="clear" w:color="auto" w:fill="FFFFFF"/>
        </w:rPr>
        <w:t>]</w:t>
      </w:r>
      <w:r w:rsidR="00815079">
        <w:rPr>
          <w:shd w:val="clear" w:color="auto" w:fill="FFFFFF"/>
        </w:rPr>
        <w:t>. Он использует модель разработки на основе компонентов и позволяет присоединять компоненты к проекту. Vue известен небольшим размером документов и синтаксисом на основе HTML.</w:t>
      </w:r>
      <w:r w:rsidR="00A30D09">
        <w:rPr>
          <w:shd w:val="clear" w:color="auto" w:fill="FFFFFF"/>
        </w:rPr>
        <w:t xml:space="preserve"> Так как фреймворк является самым «молодым», размер сообщества</w:t>
      </w:r>
      <w:r w:rsidR="00A30D09" w:rsidRPr="00A30D09">
        <w:rPr>
          <w:shd w:val="clear" w:color="auto" w:fill="FFFFFF"/>
        </w:rPr>
        <w:t xml:space="preserve"> </w:t>
      </w:r>
      <w:r w:rsidR="00A30D09">
        <w:rPr>
          <w:shd w:val="clear" w:color="auto" w:fill="FFFFFF"/>
        </w:rPr>
        <w:t>разработчиков небольшой.</w:t>
      </w:r>
    </w:p>
    <w:p w14:paraId="11FB7926" w14:textId="77777777" w:rsidR="00ED7376" w:rsidRDefault="00ED7376" w:rsidP="00815079">
      <w:pPr>
        <w:pStyle w:val="AStyle"/>
        <w:rPr>
          <w:shd w:val="clear" w:color="auto" w:fill="FFFFFF"/>
        </w:rPr>
      </w:pPr>
    </w:p>
    <w:p w14:paraId="7BAE548E" w14:textId="6234AF8D" w:rsidR="00ED7376" w:rsidRPr="008D52AD" w:rsidRDefault="00ED7376" w:rsidP="00ED7376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0" w:name="_Toc134568470"/>
      <w:r>
        <w:t>1</w:t>
      </w:r>
      <w:r w:rsidRPr="0025789A">
        <w:t>.</w:t>
      </w:r>
      <w:r>
        <w:t>7</w:t>
      </w:r>
      <w:r w:rsidR="001938DC">
        <w:t>.3</w:t>
      </w:r>
      <w:r w:rsidRPr="0025789A">
        <w:t xml:space="preserve">. </w:t>
      </w:r>
      <w:r w:rsidR="008D52AD" w:rsidRPr="008D52AD">
        <w:rPr>
          <w:szCs w:val="28"/>
          <w:shd w:val="clear" w:color="auto" w:fill="FFFFFF"/>
          <w:lang w:val="en-US"/>
        </w:rPr>
        <w:t>React</w:t>
      </w:r>
      <w:r w:rsidR="008D52AD" w:rsidRPr="008D52AD">
        <w:rPr>
          <w:szCs w:val="28"/>
          <w:shd w:val="clear" w:color="auto" w:fill="FFFFFF"/>
        </w:rPr>
        <w:t>.</w:t>
      </w:r>
      <w:r w:rsidR="008D52AD" w:rsidRPr="008D52AD">
        <w:rPr>
          <w:szCs w:val="28"/>
          <w:shd w:val="clear" w:color="auto" w:fill="FFFFFF"/>
          <w:lang w:val="en-US"/>
        </w:rPr>
        <w:t>js</w:t>
      </w:r>
      <w:bookmarkEnd w:id="30"/>
    </w:p>
    <w:p w14:paraId="313C30C7" w14:textId="2F3ACEF7" w:rsidR="00A61304" w:rsidRPr="00091A21" w:rsidRDefault="008D52AD" w:rsidP="00B71D0B">
      <w:pPr>
        <w:spacing w:line="360" w:lineRule="auto"/>
        <w:ind w:firstLine="709"/>
        <w:jc w:val="both"/>
        <w:rPr>
          <w:sz w:val="28"/>
          <w:szCs w:val="28"/>
          <w:shd w:val="clear" w:color="auto" w:fill="FFFFFF"/>
        </w:rPr>
      </w:pPr>
      <w:r w:rsidRPr="008D52AD">
        <w:rPr>
          <w:sz w:val="28"/>
          <w:szCs w:val="28"/>
          <w:shd w:val="clear" w:color="auto" w:fill="FFFFFF"/>
          <w:lang w:val="en-US"/>
        </w:rPr>
        <w:t>React</w:t>
      </w:r>
      <w:r w:rsidRPr="008D52AD">
        <w:rPr>
          <w:sz w:val="28"/>
          <w:szCs w:val="28"/>
          <w:shd w:val="clear" w:color="auto" w:fill="FFFFFF"/>
        </w:rPr>
        <w:t>.</w:t>
      </w:r>
      <w:r w:rsidRPr="008D52AD">
        <w:rPr>
          <w:sz w:val="28"/>
          <w:szCs w:val="28"/>
          <w:shd w:val="clear" w:color="auto" w:fill="FFFFFF"/>
          <w:lang w:val="en-US"/>
        </w:rPr>
        <w:t>js</w:t>
      </w:r>
      <w:r>
        <w:rPr>
          <w:sz w:val="28"/>
          <w:szCs w:val="28"/>
          <w:shd w:val="clear" w:color="auto" w:fill="FFFFFF"/>
        </w:rPr>
        <w:t xml:space="preserve"> – это б</w:t>
      </w:r>
      <w:r w:rsidR="004C093C">
        <w:rPr>
          <w:sz w:val="28"/>
          <w:szCs w:val="28"/>
          <w:shd w:val="clear" w:color="auto" w:fill="FFFFFF"/>
        </w:rPr>
        <w:t xml:space="preserve">иблиотека для создания динамических пользовательских интерфейсов, которая была разработана компанией </w:t>
      </w:r>
      <w:r w:rsidR="004C093C">
        <w:rPr>
          <w:sz w:val="28"/>
          <w:szCs w:val="28"/>
          <w:shd w:val="clear" w:color="auto" w:fill="FFFFFF"/>
          <w:lang w:val="en-US"/>
        </w:rPr>
        <w:t>Facebook</w:t>
      </w:r>
      <w:r w:rsidR="004C093C" w:rsidRPr="004C093C">
        <w:rPr>
          <w:sz w:val="28"/>
          <w:szCs w:val="28"/>
          <w:shd w:val="clear" w:color="auto" w:fill="FFFFFF"/>
        </w:rPr>
        <w:t xml:space="preserve"> [</w:t>
      </w:r>
      <w:r>
        <w:rPr>
          <w:sz w:val="28"/>
          <w:szCs w:val="28"/>
          <w:shd w:val="clear" w:color="auto" w:fill="FFFFFF"/>
        </w:rPr>
        <w:t>27,</w:t>
      </w:r>
      <w:r w:rsidR="00B17A5A">
        <w:rPr>
          <w:sz w:val="28"/>
          <w:szCs w:val="28"/>
          <w:shd w:val="clear" w:color="auto" w:fill="FFFFFF"/>
          <w:lang w:val="en-US"/>
        </w:rPr>
        <w:t> </w:t>
      </w:r>
      <w:r>
        <w:rPr>
          <w:sz w:val="28"/>
          <w:szCs w:val="28"/>
          <w:shd w:val="clear" w:color="auto" w:fill="FFFFFF"/>
        </w:rPr>
        <w:t>28</w:t>
      </w:r>
      <w:r w:rsidR="004C093C" w:rsidRPr="004C093C">
        <w:rPr>
          <w:sz w:val="28"/>
          <w:szCs w:val="28"/>
          <w:shd w:val="clear" w:color="auto" w:fill="FFFFFF"/>
        </w:rPr>
        <w:t xml:space="preserve">]. </w:t>
      </w:r>
      <w:r w:rsidR="004C093C" w:rsidRPr="004C093C">
        <w:rPr>
          <w:rStyle w:val="AStyleChar"/>
        </w:rPr>
        <w:t>React основан на JavaScript [</w:t>
      </w:r>
      <w:r>
        <w:rPr>
          <w:rStyle w:val="AStyleChar"/>
        </w:rPr>
        <w:t>29</w:t>
      </w:r>
      <w:r w:rsidR="004C093C" w:rsidRPr="004C093C">
        <w:rPr>
          <w:rStyle w:val="AStyleChar"/>
        </w:rPr>
        <w:t>] и </w:t>
      </w:r>
      <w:hyperlink r:id="rId17" w:history="1">
        <w:r w:rsidR="004C093C" w:rsidRPr="004C093C">
          <w:rPr>
            <w:rStyle w:val="AStyleChar"/>
          </w:rPr>
          <w:t>JSX</w:t>
        </w:r>
      </w:hyperlink>
      <w:r w:rsidR="004C093C" w:rsidRPr="004C093C">
        <w:rPr>
          <w:rStyle w:val="AStyleChar"/>
        </w:rPr>
        <w:t> и позволяет создавать HTML-элементы для многократного использования.</w:t>
      </w:r>
      <w:r w:rsidR="00F224A9">
        <w:rPr>
          <w:rStyle w:val="AStyleChar"/>
        </w:rPr>
        <w:t xml:space="preserve"> По сравнению со своими аналогами </w:t>
      </w:r>
      <w:r w:rsidR="00F224A9">
        <w:rPr>
          <w:rStyle w:val="AStyleChar"/>
          <w:lang w:val="en-US"/>
        </w:rPr>
        <w:t>React</w:t>
      </w:r>
      <w:r w:rsidR="00F224A9" w:rsidRPr="00F224A9">
        <w:rPr>
          <w:rStyle w:val="AStyleChar"/>
        </w:rPr>
        <w:t xml:space="preserve"> </w:t>
      </w:r>
      <w:r w:rsidR="00F224A9">
        <w:rPr>
          <w:rStyle w:val="AStyleChar"/>
        </w:rPr>
        <w:t>достаточно быстро справляется с прогрузкой и ререндерингом страницы.</w:t>
      </w:r>
      <w:r w:rsidR="00E84795">
        <w:rPr>
          <w:rStyle w:val="AStyleChar"/>
        </w:rPr>
        <w:t xml:space="preserve"> Данная библиотека является наиболее популярной технологией для </w:t>
      </w:r>
      <w:r w:rsidR="00F41960">
        <w:rPr>
          <w:rStyle w:val="AStyleChar"/>
        </w:rPr>
        <w:t xml:space="preserve">разработки </w:t>
      </w:r>
      <w:r w:rsidR="00E84795">
        <w:rPr>
          <w:rStyle w:val="AStyleChar"/>
        </w:rPr>
        <w:t>децентрализованных приложений.</w:t>
      </w:r>
    </w:p>
    <w:p w14:paraId="67579776" w14:textId="3A0CA6A4" w:rsidR="001742DA" w:rsidRPr="0003413B" w:rsidRDefault="001742DA" w:rsidP="00A723A5">
      <w:pPr>
        <w:suppressAutoHyphens/>
        <w:spacing w:line="360" w:lineRule="auto"/>
        <w:ind w:firstLine="709"/>
        <w:rPr>
          <w:b/>
          <w:color w:val="000000" w:themeColor="text1"/>
          <w:sz w:val="28"/>
          <w:szCs w:val="28"/>
        </w:rPr>
      </w:pPr>
      <w:r w:rsidRPr="0003413B">
        <w:rPr>
          <w:b/>
          <w:color w:val="000000" w:themeColor="text1"/>
          <w:sz w:val="28"/>
          <w:szCs w:val="28"/>
        </w:rPr>
        <w:t>Вывод</w:t>
      </w:r>
      <w:r w:rsidR="000F190A">
        <w:rPr>
          <w:b/>
          <w:color w:val="000000" w:themeColor="text1"/>
          <w:sz w:val="28"/>
          <w:szCs w:val="28"/>
        </w:rPr>
        <w:t>ы</w:t>
      </w:r>
      <w:r w:rsidRPr="0003413B">
        <w:rPr>
          <w:b/>
          <w:color w:val="000000" w:themeColor="text1"/>
          <w:sz w:val="28"/>
          <w:szCs w:val="28"/>
        </w:rPr>
        <w:t xml:space="preserve"> по первой главе</w:t>
      </w:r>
    </w:p>
    <w:p w14:paraId="1301737E" w14:textId="00A72AD0" w:rsidR="00091A21" w:rsidRPr="00091A21" w:rsidRDefault="00091A21" w:rsidP="004A383F">
      <w:pPr>
        <w:spacing w:line="360" w:lineRule="auto"/>
        <w:ind w:firstLine="709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В этой главе были рассмотрены предметная область проекта, подходы к реализации методов голосования, </w:t>
      </w:r>
      <w:r w:rsidR="00AE1347">
        <w:rPr>
          <w:color w:val="000000" w:themeColor="text1"/>
          <w:sz w:val="28"/>
          <w:szCs w:val="28"/>
        </w:rPr>
        <w:t>аналогичные проекты и технологии для разработки веб-приложений.</w:t>
      </w:r>
    </w:p>
    <w:p w14:paraId="2E6FBD08" w14:textId="2E9A4824" w:rsidR="00C74317" w:rsidRPr="00C9112D" w:rsidRDefault="00184F43" w:rsidP="004A383F">
      <w:pPr>
        <w:spacing w:line="360" w:lineRule="auto"/>
        <w:ind w:firstLine="709"/>
        <w:jc w:val="both"/>
        <w:rPr>
          <w:sz w:val="28"/>
        </w:rPr>
      </w:pPr>
      <w:r>
        <w:rPr>
          <w:sz w:val="28"/>
        </w:rPr>
        <w:t xml:space="preserve">Таким образом, было принято решение реализовать </w:t>
      </w:r>
      <w:r w:rsidR="00851544">
        <w:rPr>
          <w:color w:val="000000"/>
          <w:sz w:val="28"/>
          <w:szCs w:val="28"/>
        </w:rPr>
        <w:t>систему</w:t>
      </w:r>
      <w:r w:rsidR="00851544" w:rsidRPr="004F77D1">
        <w:rPr>
          <w:color w:val="000000"/>
          <w:sz w:val="28"/>
          <w:szCs w:val="28"/>
        </w:rPr>
        <w:t xml:space="preserve"> электронного голосования</w:t>
      </w:r>
      <w:r w:rsidR="00DC6445">
        <w:rPr>
          <w:color w:val="000000"/>
          <w:sz w:val="28"/>
          <w:szCs w:val="28"/>
        </w:rPr>
        <w:t xml:space="preserve"> с использованием токенов</w:t>
      </w:r>
      <w:r w:rsidR="00851544" w:rsidRPr="004F77D1">
        <w:rPr>
          <w:color w:val="000000"/>
          <w:sz w:val="28"/>
          <w:szCs w:val="28"/>
        </w:rPr>
        <w:t xml:space="preserve"> на основе технологии блокчейн</w:t>
      </w:r>
      <w:r>
        <w:rPr>
          <w:sz w:val="28"/>
        </w:rPr>
        <w:t>.</w:t>
      </w:r>
      <w:r w:rsidR="004A383F">
        <w:rPr>
          <w:sz w:val="28"/>
        </w:rPr>
        <w:t xml:space="preserve"> </w:t>
      </w:r>
      <w:r w:rsidR="00973E3C">
        <w:rPr>
          <w:sz w:val="28"/>
        </w:rPr>
        <w:t xml:space="preserve">В качестве инструментов разработки </w:t>
      </w:r>
      <w:r w:rsidR="00184CC1">
        <w:rPr>
          <w:sz w:val="28"/>
        </w:rPr>
        <w:t xml:space="preserve">смарт-контракта </w:t>
      </w:r>
      <w:r w:rsidR="00973E3C">
        <w:rPr>
          <w:sz w:val="28"/>
        </w:rPr>
        <w:t xml:space="preserve">был выбран блокчейн </w:t>
      </w:r>
      <w:r w:rsidR="00973E3C">
        <w:rPr>
          <w:sz w:val="28"/>
          <w:lang w:val="en-GB"/>
        </w:rPr>
        <w:t>Ethereum</w:t>
      </w:r>
      <w:r w:rsidR="00973E3C" w:rsidRPr="00BA1A7E">
        <w:rPr>
          <w:sz w:val="28"/>
        </w:rPr>
        <w:t xml:space="preserve"> </w:t>
      </w:r>
      <w:r w:rsidR="00973E3C">
        <w:rPr>
          <w:sz w:val="28"/>
        </w:rPr>
        <w:t>и язык</w:t>
      </w:r>
      <w:r w:rsidR="00BA3CE9">
        <w:rPr>
          <w:sz w:val="28"/>
        </w:rPr>
        <w:t xml:space="preserve"> программирования</w:t>
      </w:r>
      <w:r w:rsidR="00973E3C">
        <w:rPr>
          <w:sz w:val="28"/>
        </w:rPr>
        <w:t xml:space="preserve"> </w:t>
      </w:r>
      <w:r w:rsidR="00973E3C">
        <w:rPr>
          <w:sz w:val="28"/>
          <w:lang w:val="en-GB"/>
        </w:rPr>
        <w:t>Solidity</w:t>
      </w:r>
      <w:r w:rsidR="00973E3C">
        <w:rPr>
          <w:sz w:val="28"/>
        </w:rPr>
        <w:t>.</w:t>
      </w:r>
      <w:r w:rsidR="00184CC1">
        <w:rPr>
          <w:sz w:val="28"/>
        </w:rPr>
        <w:t xml:space="preserve"> Дл</w:t>
      </w:r>
      <w:r w:rsidR="00617FE9">
        <w:rPr>
          <w:sz w:val="28"/>
        </w:rPr>
        <w:t>я разработки веб-приложения была выбрана</w:t>
      </w:r>
      <w:r w:rsidR="00184CC1">
        <w:rPr>
          <w:sz w:val="28"/>
        </w:rPr>
        <w:t xml:space="preserve"> библиотека </w:t>
      </w:r>
      <w:r w:rsidR="00184CC1">
        <w:rPr>
          <w:sz w:val="28"/>
          <w:lang w:val="en-US"/>
        </w:rPr>
        <w:t>React</w:t>
      </w:r>
      <w:r w:rsidR="00184CC1">
        <w:rPr>
          <w:sz w:val="28"/>
        </w:rPr>
        <w:t>.</w:t>
      </w:r>
    </w:p>
    <w:p w14:paraId="27BD294D" w14:textId="381E8E3A" w:rsidR="00F8744C" w:rsidRDefault="00EF0B39" w:rsidP="0073369B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31" w:name="_Toc134568471"/>
      <w:r>
        <w:rPr>
          <w:caps w:val="0"/>
        </w:rPr>
        <w:lastRenderedPageBreak/>
        <w:t>2</w:t>
      </w:r>
      <w:r w:rsidR="0025789A" w:rsidRPr="0025789A">
        <w:rPr>
          <w:caps w:val="0"/>
        </w:rPr>
        <w:t xml:space="preserve">. </w:t>
      </w:r>
      <w:r w:rsidR="006E201A">
        <w:rPr>
          <w:caps w:val="0"/>
        </w:rPr>
        <w:t>ПРОЕКТИРОВАНИЕ</w:t>
      </w:r>
      <w:bookmarkEnd w:id="31"/>
    </w:p>
    <w:p w14:paraId="7ABF97CC" w14:textId="7A17780A" w:rsidR="00AD27EA" w:rsidRDefault="00CB67CB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Целью данной работы является разработка системы </w:t>
      </w:r>
      <w:r w:rsidR="003C5FE8">
        <w:rPr>
          <w:sz w:val="28"/>
          <w:szCs w:val="28"/>
          <w:lang w:val="en-US" w:eastAsia="ja-JP"/>
        </w:rPr>
        <w:t>E</w:t>
      </w:r>
      <w:r>
        <w:rPr>
          <w:sz w:val="28"/>
          <w:szCs w:val="28"/>
          <w:lang w:val="en-US" w:eastAsia="ja-JP"/>
        </w:rPr>
        <w:t>Voting</w:t>
      </w:r>
      <w:r w:rsidR="00ED3920">
        <w:rPr>
          <w:sz w:val="28"/>
          <w:szCs w:val="28"/>
          <w:lang w:eastAsia="ja-JP"/>
        </w:rPr>
        <w:t>,</w:t>
      </w:r>
      <w:r w:rsidR="001A49C4">
        <w:rPr>
          <w:sz w:val="28"/>
          <w:szCs w:val="28"/>
          <w:lang w:eastAsia="ja-JP"/>
        </w:rPr>
        <w:t xml:space="preserve"> которая представляет собой веб-приложение для проведения </w:t>
      </w:r>
      <w:r w:rsidR="00443ED6">
        <w:rPr>
          <w:sz w:val="28"/>
          <w:szCs w:val="28"/>
          <w:lang w:eastAsia="ja-JP"/>
        </w:rPr>
        <w:t xml:space="preserve">электронных </w:t>
      </w:r>
      <w:r w:rsidR="001A49C4">
        <w:rPr>
          <w:sz w:val="28"/>
          <w:szCs w:val="28"/>
          <w:lang w:eastAsia="ja-JP"/>
        </w:rPr>
        <w:t xml:space="preserve">голосований с использованием технологии блокчейн. </w:t>
      </w:r>
    </w:p>
    <w:p w14:paraId="2D489C70" w14:textId="1FE2E97B" w:rsidR="001A49C4" w:rsidRPr="005D5D45" w:rsidRDefault="001A49C4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 помощью </w:t>
      </w:r>
      <w:r w:rsidR="00C00124">
        <w:rPr>
          <w:sz w:val="28"/>
          <w:szCs w:val="28"/>
          <w:lang w:eastAsia="ja-JP"/>
        </w:rPr>
        <w:t>веб-приложения </w:t>
      </w:r>
      <w:r w:rsidR="00C00124">
        <w:rPr>
          <w:sz w:val="28"/>
          <w:szCs w:val="28"/>
          <w:lang w:val="en-US" w:eastAsia="ja-JP"/>
        </w:rPr>
        <w:t>EVoting</w:t>
      </w:r>
      <w:r w:rsidR="00C00124">
        <w:rPr>
          <w:sz w:val="28"/>
          <w:szCs w:val="28"/>
          <w:lang w:eastAsia="ja-JP"/>
        </w:rPr>
        <w:t xml:space="preserve"> </w:t>
      </w:r>
      <w:r w:rsidR="00EB5CBB">
        <w:rPr>
          <w:sz w:val="28"/>
          <w:szCs w:val="28"/>
          <w:lang w:eastAsia="ja-JP"/>
        </w:rPr>
        <w:t xml:space="preserve">любому </w:t>
      </w:r>
      <w:r w:rsidR="0014475C">
        <w:rPr>
          <w:sz w:val="28"/>
          <w:szCs w:val="28"/>
          <w:lang w:eastAsia="ja-JP"/>
        </w:rPr>
        <w:t>гостю</w:t>
      </w:r>
      <w:r w:rsidR="00EB5CBB">
        <w:rPr>
          <w:sz w:val="28"/>
          <w:szCs w:val="28"/>
          <w:lang w:eastAsia="ja-JP"/>
        </w:rPr>
        <w:t xml:space="preserve"> сайта доступен просмотр списка всех голосований и подробных данных о каждом голосовании</w:t>
      </w:r>
      <w:r w:rsidR="001769AA">
        <w:rPr>
          <w:sz w:val="28"/>
          <w:szCs w:val="28"/>
          <w:lang w:eastAsia="ja-JP"/>
        </w:rPr>
        <w:t>: название или основной вопрос, сроки и статус голосования</w:t>
      </w:r>
      <w:r w:rsidR="00E2058E">
        <w:rPr>
          <w:sz w:val="28"/>
          <w:szCs w:val="28"/>
          <w:lang w:eastAsia="ja-JP"/>
        </w:rPr>
        <w:t xml:space="preserve"> (не началось, идет и завершено)</w:t>
      </w:r>
      <w:r w:rsidR="001769AA">
        <w:rPr>
          <w:sz w:val="28"/>
          <w:szCs w:val="28"/>
          <w:lang w:eastAsia="ja-JP"/>
        </w:rPr>
        <w:t xml:space="preserve">, варианты ответа и, если голосование завершено, </w:t>
      </w:r>
      <w:r w:rsidR="006857C2">
        <w:rPr>
          <w:sz w:val="28"/>
          <w:szCs w:val="28"/>
          <w:lang w:eastAsia="ja-JP"/>
        </w:rPr>
        <w:t xml:space="preserve">его </w:t>
      </w:r>
      <w:r w:rsidR="001769AA">
        <w:rPr>
          <w:sz w:val="28"/>
          <w:szCs w:val="28"/>
          <w:lang w:eastAsia="ja-JP"/>
        </w:rPr>
        <w:t>результаты</w:t>
      </w:r>
      <w:r w:rsidR="00EB5CBB">
        <w:rPr>
          <w:sz w:val="28"/>
          <w:szCs w:val="28"/>
          <w:lang w:eastAsia="ja-JP"/>
        </w:rPr>
        <w:t>.</w:t>
      </w:r>
      <w:r w:rsidR="00F72EBD">
        <w:rPr>
          <w:sz w:val="28"/>
          <w:szCs w:val="28"/>
          <w:lang w:eastAsia="ja-JP"/>
        </w:rPr>
        <w:t xml:space="preserve"> Для каждого созданного голосования отображается </w:t>
      </w:r>
      <w:r w:rsidR="001C6258">
        <w:rPr>
          <w:sz w:val="28"/>
          <w:szCs w:val="28"/>
          <w:lang w:eastAsia="ja-JP"/>
        </w:rPr>
        <w:t xml:space="preserve">индивидуальная </w:t>
      </w:r>
      <w:r w:rsidR="00F72EBD">
        <w:rPr>
          <w:sz w:val="28"/>
          <w:szCs w:val="28"/>
          <w:lang w:eastAsia="ja-JP"/>
        </w:rPr>
        <w:t xml:space="preserve">ссылка в блокчейн-обозреватель </w:t>
      </w:r>
      <w:r w:rsidR="00F72EBD">
        <w:rPr>
          <w:sz w:val="28"/>
          <w:szCs w:val="28"/>
          <w:lang w:val="en-US" w:eastAsia="ja-JP"/>
        </w:rPr>
        <w:t>Etherscan</w:t>
      </w:r>
      <w:r w:rsidR="00F72EBD" w:rsidRPr="00F72EBD">
        <w:rPr>
          <w:sz w:val="28"/>
          <w:szCs w:val="28"/>
          <w:lang w:eastAsia="ja-JP"/>
        </w:rPr>
        <w:t xml:space="preserve"> [</w:t>
      </w:r>
      <w:r w:rsidR="009451E9" w:rsidRPr="009451E9">
        <w:rPr>
          <w:sz w:val="28"/>
          <w:szCs w:val="28"/>
          <w:lang w:eastAsia="ja-JP"/>
        </w:rPr>
        <w:t>30</w:t>
      </w:r>
      <w:r w:rsidR="00F72EBD" w:rsidRPr="00F72EBD">
        <w:rPr>
          <w:sz w:val="28"/>
          <w:szCs w:val="28"/>
          <w:lang w:eastAsia="ja-JP"/>
        </w:rPr>
        <w:t>].</w:t>
      </w:r>
      <w:r w:rsidR="00AD27EA">
        <w:rPr>
          <w:sz w:val="28"/>
          <w:szCs w:val="28"/>
          <w:lang w:eastAsia="ja-JP"/>
        </w:rPr>
        <w:t xml:space="preserve"> </w:t>
      </w:r>
      <w:r w:rsidR="0014475C">
        <w:rPr>
          <w:sz w:val="28"/>
          <w:szCs w:val="28"/>
          <w:lang w:eastAsia="ja-JP"/>
        </w:rPr>
        <w:t>Гость</w:t>
      </w:r>
      <w:r w:rsidR="00AD27EA">
        <w:rPr>
          <w:sz w:val="28"/>
          <w:szCs w:val="28"/>
          <w:lang w:eastAsia="ja-JP"/>
        </w:rPr>
        <w:t xml:space="preserve"> сайта может </w:t>
      </w:r>
      <w:r w:rsidR="005E3BA8">
        <w:rPr>
          <w:sz w:val="28"/>
          <w:szCs w:val="28"/>
          <w:lang w:eastAsia="ja-JP"/>
        </w:rPr>
        <w:t>найти голосование</w:t>
      </w:r>
      <w:r w:rsidR="00AD27EA">
        <w:rPr>
          <w:sz w:val="28"/>
          <w:szCs w:val="28"/>
          <w:lang w:eastAsia="ja-JP"/>
        </w:rPr>
        <w:t xml:space="preserve"> по</w:t>
      </w:r>
      <w:r w:rsidR="00E2058E">
        <w:rPr>
          <w:sz w:val="28"/>
          <w:szCs w:val="28"/>
          <w:lang w:eastAsia="ja-JP"/>
        </w:rPr>
        <w:t xml:space="preserve"> названию или основному вопросу, а также </w:t>
      </w:r>
      <w:r w:rsidR="005E3BA8">
        <w:rPr>
          <w:sz w:val="28"/>
          <w:szCs w:val="28"/>
          <w:lang w:eastAsia="ja-JP"/>
        </w:rPr>
        <w:t>отфильтровать</w:t>
      </w:r>
      <w:r w:rsidR="00206F59">
        <w:rPr>
          <w:sz w:val="28"/>
          <w:szCs w:val="28"/>
          <w:lang w:eastAsia="ja-JP"/>
        </w:rPr>
        <w:t xml:space="preserve"> голосования</w:t>
      </w:r>
      <w:r w:rsidR="00E2058E">
        <w:rPr>
          <w:sz w:val="28"/>
          <w:szCs w:val="28"/>
          <w:lang w:eastAsia="ja-JP"/>
        </w:rPr>
        <w:t xml:space="preserve"> по </w:t>
      </w:r>
      <w:r w:rsidR="00206F59">
        <w:rPr>
          <w:sz w:val="28"/>
          <w:szCs w:val="28"/>
          <w:lang w:eastAsia="ja-JP"/>
        </w:rPr>
        <w:t>их</w:t>
      </w:r>
      <w:r w:rsidR="00E2058E">
        <w:rPr>
          <w:sz w:val="28"/>
          <w:szCs w:val="28"/>
          <w:lang w:eastAsia="ja-JP"/>
        </w:rPr>
        <w:t xml:space="preserve"> статусу.</w:t>
      </w:r>
      <w:r w:rsidR="00623E65">
        <w:rPr>
          <w:sz w:val="28"/>
          <w:szCs w:val="28"/>
          <w:lang w:eastAsia="ja-JP"/>
        </w:rPr>
        <w:t xml:space="preserve"> </w:t>
      </w:r>
      <w:r w:rsidR="005D5D45">
        <w:rPr>
          <w:sz w:val="28"/>
          <w:szCs w:val="28"/>
          <w:lang w:eastAsia="ja-JP"/>
        </w:rPr>
        <w:t xml:space="preserve">Чтобы авторизоваться </w:t>
      </w:r>
      <w:r w:rsidR="00623E65">
        <w:rPr>
          <w:sz w:val="28"/>
          <w:szCs w:val="28"/>
          <w:lang w:eastAsia="ja-JP"/>
        </w:rPr>
        <w:t>в системе</w:t>
      </w:r>
      <w:r w:rsidR="00D25B8D">
        <w:rPr>
          <w:sz w:val="28"/>
          <w:szCs w:val="28"/>
          <w:lang w:eastAsia="ja-JP"/>
        </w:rPr>
        <w:t>,</w:t>
      </w:r>
      <w:r w:rsidR="00623E65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>гость</w:t>
      </w:r>
      <w:r w:rsidR="00623E65">
        <w:rPr>
          <w:sz w:val="28"/>
          <w:szCs w:val="28"/>
          <w:lang w:eastAsia="ja-JP"/>
        </w:rPr>
        <w:t xml:space="preserve"> должен подключить </w:t>
      </w:r>
      <w:r w:rsidR="00F60208">
        <w:rPr>
          <w:sz w:val="28"/>
          <w:szCs w:val="28"/>
          <w:lang w:eastAsia="ja-JP"/>
        </w:rPr>
        <w:t>веб3</w:t>
      </w:r>
      <w:r w:rsidR="005D5D45">
        <w:rPr>
          <w:sz w:val="28"/>
          <w:szCs w:val="28"/>
          <w:lang w:eastAsia="ja-JP"/>
        </w:rPr>
        <w:t xml:space="preserve"> провайдер </w:t>
      </w:r>
      <w:r w:rsidR="001C409D">
        <w:rPr>
          <w:sz w:val="28"/>
          <w:szCs w:val="28"/>
          <w:lang w:val="en-US" w:eastAsia="ja-JP"/>
        </w:rPr>
        <w:t>MetaM</w:t>
      </w:r>
      <w:r w:rsidR="005D5D45">
        <w:rPr>
          <w:sz w:val="28"/>
          <w:szCs w:val="28"/>
          <w:lang w:val="en-US" w:eastAsia="ja-JP"/>
        </w:rPr>
        <w:t>ask</w:t>
      </w:r>
      <w:r w:rsidR="005D5D45" w:rsidRPr="005D5D45">
        <w:rPr>
          <w:sz w:val="28"/>
          <w:szCs w:val="28"/>
          <w:lang w:eastAsia="ja-JP"/>
        </w:rPr>
        <w:t xml:space="preserve"> [</w:t>
      </w:r>
      <w:r w:rsidR="00767797" w:rsidRPr="00767797">
        <w:rPr>
          <w:sz w:val="28"/>
          <w:szCs w:val="28"/>
          <w:lang w:eastAsia="ja-JP"/>
        </w:rPr>
        <w:t>31</w:t>
      </w:r>
      <w:r w:rsidR="005D5D45" w:rsidRPr="005D5D45">
        <w:rPr>
          <w:sz w:val="28"/>
          <w:szCs w:val="28"/>
          <w:lang w:eastAsia="ja-JP"/>
        </w:rPr>
        <w:t xml:space="preserve">] </w:t>
      </w:r>
      <w:r w:rsidR="005D5D45">
        <w:rPr>
          <w:sz w:val="28"/>
          <w:szCs w:val="28"/>
          <w:lang w:eastAsia="ja-JP"/>
        </w:rPr>
        <w:t>для работы с блокчейном.</w:t>
      </w:r>
    </w:p>
    <w:p w14:paraId="66BA466E" w14:textId="6E090550" w:rsidR="00623E65" w:rsidRPr="00944D60" w:rsidRDefault="00D25B8D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Авторизованный пользователь может создать новое голосование, заполнив поля формы</w:t>
      </w:r>
      <w:r w:rsidR="00703EEC">
        <w:rPr>
          <w:sz w:val="28"/>
          <w:szCs w:val="28"/>
          <w:lang w:eastAsia="ja-JP"/>
        </w:rPr>
        <w:t xml:space="preserve"> и подписав транзакцию </w:t>
      </w:r>
      <w:r w:rsidR="000406C5">
        <w:rPr>
          <w:sz w:val="28"/>
          <w:szCs w:val="28"/>
          <w:lang w:eastAsia="ja-JP"/>
        </w:rPr>
        <w:t>для добавления голосования в блокчейн</w:t>
      </w:r>
      <w:r w:rsidR="007C3210" w:rsidRPr="007C3210">
        <w:rPr>
          <w:sz w:val="28"/>
          <w:szCs w:val="28"/>
          <w:lang w:eastAsia="ja-JP"/>
        </w:rPr>
        <w:t xml:space="preserve"> </w:t>
      </w:r>
      <w:r w:rsidR="007C3210">
        <w:rPr>
          <w:sz w:val="28"/>
          <w:szCs w:val="28"/>
          <w:lang w:eastAsia="ja-JP"/>
        </w:rPr>
        <w:t xml:space="preserve">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 xml:space="preserve">. Данный </w:t>
      </w:r>
      <w:r w:rsidR="00414DEE">
        <w:rPr>
          <w:sz w:val="28"/>
          <w:szCs w:val="28"/>
          <w:lang w:eastAsia="ja-JP"/>
        </w:rPr>
        <w:t>вид пользователя</w:t>
      </w:r>
      <w:r>
        <w:rPr>
          <w:sz w:val="28"/>
          <w:szCs w:val="28"/>
          <w:lang w:eastAsia="ja-JP"/>
        </w:rPr>
        <w:t xml:space="preserve"> может проголосовать, если он </w:t>
      </w:r>
      <w:r w:rsidR="00E4051F">
        <w:rPr>
          <w:sz w:val="28"/>
          <w:szCs w:val="28"/>
          <w:lang w:eastAsia="ja-JP"/>
        </w:rPr>
        <w:t>приглашен в определенное голосование</w:t>
      </w:r>
      <w:r w:rsidR="00EA6085">
        <w:rPr>
          <w:sz w:val="28"/>
          <w:szCs w:val="28"/>
          <w:lang w:eastAsia="ja-JP"/>
        </w:rPr>
        <w:t xml:space="preserve">, </w:t>
      </w:r>
      <w:r w:rsidR="00414DEE">
        <w:rPr>
          <w:sz w:val="28"/>
          <w:szCs w:val="28"/>
          <w:lang w:eastAsia="ja-JP"/>
        </w:rPr>
        <w:t>голосование еще не завершено</w:t>
      </w:r>
      <w:r w:rsidR="00EA6085">
        <w:rPr>
          <w:sz w:val="28"/>
          <w:szCs w:val="28"/>
          <w:lang w:eastAsia="ja-JP"/>
        </w:rPr>
        <w:t xml:space="preserve"> </w:t>
      </w:r>
      <w:r w:rsidR="00FE7DC1">
        <w:rPr>
          <w:sz w:val="28"/>
          <w:szCs w:val="28"/>
          <w:lang w:eastAsia="ja-JP"/>
        </w:rPr>
        <w:t>и,</w:t>
      </w:r>
      <w:r w:rsidR="00EA6085">
        <w:rPr>
          <w:sz w:val="28"/>
          <w:szCs w:val="28"/>
          <w:lang w:eastAsia="ja-JP"/>
        </w:rPr>
        <w:t xml:space="preserve"> если пользователь подписал </w:t>
      </w:r>
      <w:r w:rsidR="00FE7DC1">
        <w:rPr>
          <w:sz w:val="28"/>
          <w:szCs w:val="28"/>
          <w:lang w:eastAsia="ja-JP"/>
        </w:rPr>
        <w:t xml:space="preserve">транзакцию </w:t>
      </w:r>
      <w:r w:rsidR="00EA6085">
        <w:rPr>
          <w:sz w:val="28"/>
          <w:szCs w:val="28"/>
          <w:lang w:eastAsia="ja-JP"/>
        </w:rPr>
        <w:t>перевод</w:t>
      </w:r>
      <w:r w:rsidR="00FE7DC1">
        <w:rPr>
          <w:sz w:val="28"/>
          <w:szCs w:val="28"/>
          <w:lang w:eastAsia="ja-JP"/>
        </w:rPr>
        <w:t>а</w:t>
      </w:r>
      <w:r w:rsidR="00EA6085">
        <w:rPr>
          <w:sz w:val="28"/>
          <w:szCs w:val="28"/>
          <w:lang w:eastAsia="ja-JP"/>
        </w:rPr>
        <w:t xml:space="preserve"> токена (голоса) выбранному варианту ответа</w:t>
      </w:r>
      <w:r w:rsidR="007C3210">
        <w:rPr>
          <w:sz w:val="28"/>
          <w:szCs w:val="28"/>
          <w:lang w:eastAsia="ja-JP"/>
        </w:rPr>
        <w:t xml:space="preserve"> в </w:t>
      </w:r>
      <w:r w:rsidR="007C3210">
        <w:rPr>
          <w:sz w:val="28"/>
          <w:szCs w:val="28"/>
          <w:lang w:val="en-US" w:eastAsia="ja-JP"/>
        </w:rPr>
        <w:t>MetaMask</w:t>
      </w:r>
      <w:r>
        <w:rPr>
          <w:sz w:val="28"/>
          <w:szCs w:val="28"/>
          <w:lang w:eastAsia="ja-JP"/>
        </w:rPr>
        <w:t>.</w:t>
      </w:r>
      <w:r w:rsidR="00944D60">
        <w:rPr>
          <w:sz w:val="28"/>
          <w:szCs w:val="28"/>
          <w:lang w:eastAsia="ja-JP"/>
        </w:rPr>
        <w:t xml:space="preserve"> В случае, если авторизованный пользователь проголосовал, при просмотре подробных данных о голосовании отображается ссылка на транзакцию «голоса» в блокчейн-обозреватель </w:t>
      </w:r>
      <w:r w:rsidR="00944D60">
        <w:rPr>
          <w:sz w:val="28"/>
          <w:szCs w:val="28"/>
          <w:lang w:val="en-US" w:eastAsia="ja-JP"/>
        </w:rPr>
        <w:t>Etherscan</w:t>
      </w:r>
      <w:r w:rsidR="00944D60">
        <w:rPr>
          <w:sz w:val="28"/>
          <w:szCs w:val="28"/>
          <w:lang w:eastAsia="ja-JP"/>
        </w:rPr>
        <w:t>.</w:t>
      </w:r>
    </w:p>
    <w:p w14:paraId="250A711E" w14:textId="77777777" w:rsidR="00420129" w:rsidRPr="00420129" w:rsidRDefault="00420129" w:rsidP="00420129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</w:p>
    <w:p w14:paraId="6FEF19AC" w14:textId="3B55928D" w:rsidR="005073AC" w:rsidRPr="00CB67CB" w:rsidRDefault="00EF0B39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2" w:name="_Toc126624490"/>
      <w:bookmarkStart w:id="33" w:name="_Hlk41223255"/>
      <w:bookmarkStart w:id="34" w:name="_Toc134568472"/>
      <w:r>
        <w:t>2</w:t>
      </w:r>
      <w:r w:rsidR="005073AC" w:rsidRPr="0025789A">
        <w:t xml:space="preserve">.1. </w:t>
      </w:r>
      <w:r w:rsidR="005073AC">
        <w:t>Функциональные требования</w:t>
      </w:r>
      <w:bookmarkEnd w:id="32"/>
      <w:r w:rsidR="00CB67CB">
        <w:t xml:space="preserve"> к системе </w:t>
      </w:r>
      <w:r w:rsidR="00316202">
        <w:rPr>
          <w:lang w:val="en-US"/>
        </w:rPr>
        <w:t>E</w:t>
      </w:r>
      <w:r w:rsidR="00CB67CB">
        <w:rPr>
          <w:lang w:val="en-US"/>
        </w:rPr>
        <w:t>Voting</w:t>
      </w:r>
      <w:bookmarkEnd w:id="34"/>
    </w:p>
    <w:p w14:paraId="42B8DDA3" w14:textId="2FDAAB6B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следующий набор функциональных требований к системе</w:t>
      </w:r>
      <w:r w:rsidR="00316202">
        <w:rPr>
          <w:sz w:val="28"/>
          <w:szCs w:val="28"/>
          <w:lang w:eastAsia="ja-JP"/>
        </w:rPr>
        <w:t xml:space="preserve"> </w:t>
      </w:r>
      <w:r w:rsidR="00316202"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>.</w:t>
      </w:r>
    </w:p>
    <w:p w14:paraId="30C91D15" w14:textId="60C316F0" w:rsidR="00316202" w:rsidRDefault="00316202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>
        <w:rPr>
          <w:sz w:val="28"/>
          <w:szCs w:val="28"/>
          <w:lang w:eastAsia="ja-JP"/>
        </w:rPr>
        <w:t xml:space="preserve"> должна </w:t>
      </w:r>
      <w:r w:rsidR="003A24B9">
        <w:rPr>
          <w:sz w:val="28"/>
          <w:szCs w:val="28"/>
          <w:lang w:eastAsia="ja-JP"/>
        </w:rPr>
        <w:t xml:space="preserve">предоставлять </w:t>
      </w:r>
      <w:r w:rsidR="005E5B6C">
        <w:rPr>
          <w:sz w:val="28"/>
          <w:szCs w:val="28"/>
          <w:lang w:eastAsia="ja-JP"/>
        </w:rPr>
        <w:t>гостю</w:t>
      </w:r>
      <w:r w:rsidR="003A24B9">
        <w:rPr>
          <w:sz w:val="28"/>
          <w:szCs w:val="28"/>
          <w:lang w:eastAsia="ja-JP"/>
        </w:rPr>
        <w:t xml:space="preserve"> веб-прил</w:t>
      </w:r>
      <w:r w:rsidR="005C1F8D">
        <w:rPr>
          <w:sz w:val="28"/>
          <w:szCs w:val="28"/>
          <w:lang w:eastAsia="ja-JP"/>
        </w:rPr>
        <w:t xml:space="preserve">ожения </w:t>
      </w:r>
      <w:r w:rsidR="003A24B9">
        <w:rPr>
          <w:sz w:val="28"/>
          <w:szCs w:val="28"/>
          <w:lang w:eastAsia="ja-JP"/>
        </w:rPr>
        <w:t>возможность</w:t>
      </w:r>
      <w:r>
        <w:rPr>
          <w:sz w:val="28"/>
          <w:szCs w:val="28"/>
          <w:lang w:eastAsia="ja-JP"/>
        </w:rPr>
        <w:t xml:space="preserve"> </w:t>
      </w:r>
      <w:r w:rsidR="003A24B9">
        <w:rPr>
          <w:sz w:val="28"/>
          <w:szCs w:val="28"/>
          <w:lang w:eastAsia="ja-JP"/>
        </w:rPr>
        <w:t>авторизоваться</w:t>
      </w:r>
      <w:r>
        <w:rPr>
          <w:sz w:val="28"/>
          <w:szCs w:val="28"/>
          <w:lang w:eastAsia="ja-JP"/>
        </w:rPr>
        <w:t xml:space="preserve"> с помощью </w:t>
      </w:r>
      <w:r w:rsidR="003C7501">
        <w:rPr>
          <w:sz w:val="28"/>
          <w:szCs w:val="28"/>
          <w:lang w:eastAsia="ja-JP"/>
        </w:rPr>
        <w:t>веб3</w:t>
      </w:r>
      <w:r w:rsidRPr="00316202">
        <w:rPr>
          <w:sz w:val="28"/>
          <w:szCs w:val="28"/>
          <w:lang w:eastAsia="ja-JP"/>
        </w:rPr>
        <w:t xml:space="preserve"> </w:t>
      </w:r>
      <w:r w:rsidR="00D561BD">
        <w:rPr>
          <w:sz w:val="28"/>
          <w:szCs w:val="28"/>
          <w:lang w:eastAsia="ja-JP"/>
        </w:rPr>
        <w:t>провайдера</w:t>
      </w:r>
      <w:r>
        <w:rPr>
          <w:sz w:val="28"/>
          <w:szCs w:val="28"/>
          <w:lang w:eastAsia="ja-JP"/>
        </w:rPr>
        <w:t xml:space="preserve"> </w:t>
      </w:r>
      <w:r w:rsidR="00587B80">
        <w:rPr>
          <w:sz w:val="28"/>
          <w:szCs w:val="28"/>
          <w:lang w:val="en-US" w:eastAsia="ja-JP"/>
        </w:rPr>
        <w:t>MetaM</w:t>
      </w:r>
      <w:r>
        <w:rPr>
          <w:sz w:val="28"/>
          <w:szCs w:val="28"/>
          <w:lang w:val="en-US" w:eastAsia="ja-JP"/>
        </w:rPr>
        <w:t>ask</w:t>
      </w:r>
      <w:r>
        <w:rPr>
          <w:sz w:val="28"/>
          <w:szCs w:val="28"/>
          <w:lang w:eastAsia="ja-JP"/>
        </w:rPr>
        <w:t>.</w:t>
      </w:r>
    </w:p>
    <w:p w14:paraId="7460092C" w14:textId="33E6A72B" w:rsidR="003A24B9" w:rsidRDefault="003A24B9" w:rsidP="006D0A12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lastRenderedPageBreak/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</w:t>
      </w:r>
      <w:r w:rsidR="00A55F16">
        <w:rPr>
          <w:sz w:val="28"/>
          <w:szCs w:val="28"/>
          <w:lang w:eastAsia="ja-JP"/>
        </w:rPr>
        <w:t>предоставлять</w:t>
      </w:r>
      <w:r w:rsidR="007B3C86">
        <w:rPr>
          <w:sz w:val="28"/>
          <w:szCs w:val="28"/>
          <w:lang w:eastAsia="ja-JP"/>
        </w:rPr>
        <w:t xml:space="preserve"> </w:t>
      </w:r>
      <w:r w:rsidR="005E5B6C">
        <w:rPr>
          <w:sz w:val="28"/>
          <w:szCs w:val="28"/>
          <w:lang w:eastAsia="ja-JP"/>
        </w:rPr>
        <w:t xml:space="preserve">гостю </w:t>
      </w:r>
      <w:r w:rsidR="00862824">
        <w:rPr>
          <w:sz w:val="28"/>
          <w:szCs w:val="28"/>
          <w:lang w:eastAsia="ja-JP"/>
        </w:rPr>
        <w:t>и авторизованному пользователю</w:t>
      </w:r>
      <w:r w:rsidR="007B3C86">
        <w:rPr>
          <w:sz w:val="28"/>
          <w:szCs w:val="28"/>
          <w:lang w:eastAsia="ja-JP"/>
        </w:rPr>
        <w:t xml:space="preserve"> веб-приложения</w:t>
      </w:r>
      <w:r w:rsidR="00A55F16">
        <w:rPr>
          <w:sz w:val="28"/>
          <w:szCs w:val="28"/>
          <w:lang w:eastAsia="ja-JP"/>
        </w:rPr>
        <w:t xml:space="preserve"> возможность </w:t>
      </w:r>
      <w:r w:rsidR="007B3C86">
        <w:rPr>
          <w:sz w:val="28"/>
          <w:szCs w:val="28"/>
          <w:lang w:eastAsia="ja-JP"/>
        </w:rPr>
        <w:t>просмотреть список всех голосований.</w:t>
      </w:r>
    </w:p>
    <w:p w14:paraId="31520E47" w14:textId="712558D9" w:rsidR="00D377E0" w:rsidRDefault="00D377E0" w:rsidP="00D377E0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просмотреть подробные данные о каждом голосовании.</w:t>
      </w:r>
    </w:p>
    <w:p w14:paraId="192C981A" w14:textId="486104E7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D00807">
        <w:rPr>
          <w:sz w:val="28"/>
          <w:szCs w:val="28"/>
          <w:lang w:eastAsia="ja-JP"/>
        </w:rPr>
        <w:t>и 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найти голосование по названию или основному вопросу.</w:t>
      </w:r>
    </w:p>
    <w:p w14:paraId="3A403198" w14:textId="75E7B205" w:rsidR="0085368E" w:rsidRDefault="0085368E" w:rsidP="0085368E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 xml:space="preserve">должна предоставлять </w:t>
      </w:r>
      <w:r w:rsidR="005E5B6C">
        <w:rPr>
          <w:sz w:val="28"/>
          <w:szCs w:val="28"/>
          <w:lang w:eastAsia="ja-JP"/>
        </w:rPr>
        <w:t xml:space="preserve">гостю </w:t>
      </w:r>
      <w:r w:rsidR="00C83C39">
        <w:rPr>
          <w:sz w:val="28"/>
          <w:szCs w:val="28"/>
          <w:lang w:eastAsia="ja-JP"/>
        </w:rPr>
        <w:t xml:space="preserve">и </w:t>
      </w:r>
      <w:r w:rsidR="00D00807">
        <w:rPr>
          <w:sz w:val="28"/>
          <w:szCs w:val="28"/>
          <w:lang w:eastAsia="ja-JP"/>
        </w:rPr>
        <w:t>авторизованному пользователю</w:t>
      </w:r>
      <w:r>
        <w:rPr>
          <w:sz w:val="28"/>
          <w:szCs w:val="28"/>
          <w:lang w:eastAsia="ja-JP"/>
        </w:rPr>
        <w:t xml:space="preserve"> веб-приложения возможность отфильтровать голосования по их статусу.</w:t>
      </w:r>
    </w:p>
    <w:p w14:paraId="38A459FA" w14:textId="71B6D7F0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создать голосование.</w:t>
      </w:r>
    </w:p>
    <w:p w14:paraId="376CFA34" w14:textId="67242DD7" w:rsidR="001E6D85" w:rsidRDefault="001E6D85" w:rsidP="001E6D85">
      <w:pPr>
        <w:pStyle w:val="ad"/>
        <w:numPr>
          <w:ilvl w:val="0"/>
          <w:numId w:val="8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 xml:space="preserve">Система </w:t>
      </w:r>
      <w:r>
        <w:rPr>
          <w:sz w:val="28"/>
          <w:szCs w:val="28"/>
          <w:lang w:val="en-US" w:eastAsia="ja-JP"/>
        </w:rPr>
        <w:t>EVoting</w:t>
      </w:r>
      <w:r w:rsidRPr="007B3C86">
        <w:rPr>
          <w:sz w:val="28"/>
          <w:szCs w:val="28"/>
          <w:lang w:eastAsia="ja-JP"/>
        </w:rPr>
        <w:t xml:space="preserve"> </w:t>
      </w:r>
      <w:r>
        <w:rPr>
          <w:sz w:val="28"/>
          <w:szCs w:val="28"/>
          <w:lang w:eastAsia="ja-JP"/>
        </w:rPr>
        <w:t>должна предоставлять авторизованному пользователю веб-приложения возможность проголосовать</w:t>
      </w:r>
      <w:r w:rsidR="00C97BF3">
        <w:rPr>
          <w:sz w:val="28"/>
          <w:szCs w:val="28"/>
          <w:lang w:eastAsia="ja-JP"/>
        </w:rPr>
        <w:t xml:space="preserve"> и просмотреть транзакцию «голоса» в блокчейн-обозревателе </w:t>
      </w:r>
      <w:r w:rsidR="00C97BF3">
        <w:rPr>
          <w:sz w:val="28"/>
          <w:szCs w:val="28"/>
          <w:lang w:val="en-US" w:eastAsia="ja-JP"/>
        </w:rPr>
        <w:t>Etherscan</w:t>
      </w:r>
      <w:r>
        <w:rPr>
          <w:sz w:val="28"/>
          <w:szCs w:val="28"/>
          <w:lang w:eastAsia="ja-JP"/>
        </w:rPr>
        <w:t>.</w:t>
      </w:r>
    </w:p>
    <w:p w14:paraId="7745A92E" w14:textId="77777777" w:rsidR="005073AC" w:rsidRPr="005230DF" w:rsidRDefault="005073AC" w:rsidP="00491337">
      <w:pPr>
        <w:pStyle w:val="ad"/>
        <w:tabs>
          <w:tab w:val="left" w:pos="993"/>
        </w:tabs>
        <w:spacing w:before="360" w:line="360" w:lineRule="auto"/>
        <w:ind w:left="709"/>
        <w:jc w:val="both"/>
        <w:rPr>
          <w:sz w:val="28"/>
          <w:szCs w:val="28"/>
        </w:rPr>
      </w:pPr>
    </w:p>
    <w:p w14:paraId="467839E1" w14:textId="312E5B03" w:rsidR="005073AC" w:rsidRPr="00EE365B" w:rsidRDefault="00816DD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5" w:name="_Toc126624491"/>
      <w:bookmarkStart w:id="36" w:name="_Toc134568473"/>
      <w:r>
        <w:t>2</w:t>
      </w:r>
      <w:r w:rsidR="005073AC" w:rsidRPr="0025789A">
        <w:t>.</w:t>
      </w:r>
      <w:r w:rsidR="005073AC">
        <w:t>2</w:t>
      </w:r>
      <w:r w:rsidR="005073AC" w:rsidRPr="0025789A">
        <w:t xml:space="preserve">. </w:t>
      </w:r>
      <w:r w:rsidR="005073AC">
        <w:t>Нефункциональные требования</w:t>
      </w:r>
      <w:bookmarkEnd w:id="35"/>
      <w:r w:rsidR="00CB67CB" w:rsidRPr="00C97BF3">
        <w:t xml:space="preserve"> </w:t>
      </w:r>
      <w:r w:rsidR="00CB67CB">
        <w:t xml:space="preserve">к системе </w:t>
      </w:r>
      <w:r w:rsidR="00EE365B">
        <w:rPr>
          <w:lang w:val="en-US"/>
        </w:rPr>
        <w:t>E</w:t>
      </w:r>
      <w:r w:rsidR="00CB67CB">
        <w:rPr>
          <w:lang w:val="en-US"/>
        </w:rPr>
        <w:t>Voting</w:t>
      </w:r>
      <w:bookmarkEnd w:id="36"/>
    </w:p>
    <w:p w14:paraId="0D51436F" w14:textId="77777777" w:rsidR="005073AC" w:rsidRDefault="005073AC" w:rsidP="005073AC">
      <w:pPr>
        <w:spacing w:line="360" w:lineRule="auto"/>
        <w:ind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  <w:lang w:eastAsia="ja-JP"/>
        </w:rPr>
        <w:t>Можно выделить следующие нефункциональные требования к системе.</w:t>
      </w:r>
    </w:p>
    <w:p w14:paraId="0194B2E0" w14:textId="0F0315D2" w:rsidR="005073AC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>Система</w:t>
      </w:r>
      <w:r w:rsidR="009A6484" w:rsidRPr="003C65D8">
        <w:rPr>
          <w:sz w:val="28"/>
          <w:szCs w:val="28"/>
        </w:rPr>
        <w:t xml:space="preserve"> </w:t>
      </w:r>
      <w:r w:rsidR="009A6484">
        <w:rPr>
          <w:sz w:val="28"/>
          <w:szCs w:val="28"/>
          <w:lang w:val="en-US"/>
        </w:rPr>
        <w:t>EVoting</w:t>
      </w:r>
      <w:r>
        <w:rPr>
          <w:sz w:val="28"/>
          <w:szCs w:val="28"/>
        </w:rPr>
        <w:t xml:space="preserve"> должна </w:t>
      </w:r>
      <w:r w:rsidR="00816DDD">
        <w:rPr>
          <w:sz w:val="28"/>
          <w:szCs w:val="28"/>
        </w:rPr>
        <w:t>обеспечива</w:t>
      </w:r>
      <w:r w:rsidR="00CB67CB">
        <w:rPr>
          <w:sz w:val="28"/>
          <w:szCs w:val="28"/>
        </w:rPr>
        <w:t xml:space="preserve">ть </w:t>
      </w:r>
      <w:r>
        <w:rPr>
          <w:sz w:val="28"/>
          <w:szCs w:val="28"/>
        </w:rPr>
        <w:t>возможность проверки процесса голосования в режиме реального времени.</w:t>
      </w:r>
    </w:p>
    <w:p w14:paraId="409EDBAB" w14:textId="77777777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>
        <w:rPr>
          <w:sz w:val="28"/>
          <w:szCs w:val="28"/>
        </w:rPr>
        <w:t xml:space="preserve">Смарт-контракты должны быть написаны на языке программирования </w:t>
      </w:r>
      <w:r>
        <w:rPr>
          <w:sz w:val="28"/>
          <w:szCs w:val="28"/>
          <w:lang w:val="en-GB"/>
        </w:rPr>
        <w:t>Solidity</w:t>
      </w:r>
      <w:r>
        <w:rPr>
          <w:sz w:val="28"/>
          <w:szCs w:val="28"/>
        </w:rPr>
        <w:t>.</w:t>
      </w:r>
      <w:r>
        <w:t xml:space="preserve"> </w:t>
      </w:r>
    </w:p>
    <w:p w14:paraId="295E13FA" w14:textId="6B9EB402" w:rsidR="005073AC" w:rsidRPr="00427FBA" w:rsidRDefault="005073AC" w:rsidP="006D0A12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Веб-приложение должно быть доступно в браузерах Google Chrome, FireFox</w:t>
      </w:r>
      <w:r w:rsidRPr="00DC3298">
        <w:rPr>
          <w:sz w:val="28"/>
          <w:szCs w:val="28"/>
        </w:rPr>
        <w:t>, Яндекс Браузер</w:t>
      </w:r>
      <w:r w:rsidRPr="00427FBA">
        <w:rPr>
          <w:sz w:val="28"/>
          <w:szCs w:val="28"/>
        </w:rPr>
        <w:t xml:space="preserve"> </w:t>
      </w:r>
      <w:r w:rsidR="00CB67CB">
        <w:rPr>
          <w:sz w:val="28"/>
          <w:szCs w:val="28"/>
        </w:rPr>
        <w:t>текущих актуальных</w:t>
      </w:r>
      <w:r w:rsidR="00CB67CB" w:rsidRPr="00427FBA">
        <w:rPr>
          <w:sz w:val="28"/>
          <w:szCs w:val="28"/>
        </w:rPr>
        <w:t xml:space="preserve"> </w:t>
      </w:r>
      <w:r w:rsidRPr="00427FBA">
        <w:rPr>
          <w:sz w:val="28"/>
          <w:szCs w:val="28"/>
        </w:rPr>
        <w:t>версий.</w:t>
      </w:r>
    </w:p>
    <w:p w14:paraId="0EF7CE2B" w14:textId="5553BECC" w:rsidR="005073AC" w:rsidRPr="00C44425" w:rsidRDefault="005073AC" w:rsidP="00C44425">
      <w:pPr>
        <w:pStyle w:val="ad"/>
        <w:numPr>
          <w:ilvl w:val="0"/>
          <w:numId w:val="9"/>
        </w:numPr>
        <w:tabs>
          <w:tab w:val="left" w:pos="1134"/>
        </w:tabs>
        <w:spacing w:line="360" w:lineRule="auto"/>
        <w:ind w:left="0" w:firstLine="709"/>
        <w:jc w:val="both"/>
        <w:rPr>
          <w:sz w:val="28"/>
          <w:szCs w:val="28"/>
          <w:lang w:eastAsia="ja-JP"/>
        </w:rPr>
      </w:pPr>
      <w:r w:rsidRPr="00427FBA">
        <w:rPr>
          <w:sz w:val="28"/>
          <w:szCs w:val="28"/>
        </w:rPr>
        <w:t>Веб-прил</w:t>
      </w:r>
      <w:r>
        <w:rPr>
          <w:sz w:val="28"/>
          <w:szCs w:val="28"/>
        </w:rPr>
        <w:t xml:space="preserve">ожение должно быть разработано с использованием таких инструментов, как: </w:t>
      </w:r>
      <w:r>
        <w:rPr>
          <w:sz w:val="28"/>
          <w:szCs w:val="28"/>
          <w:lang w:val="en-US"/>
        </w:rPr>
        <w:t>React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TypeScript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MUI</w:t>
      </w:r>
      <w:r w:rsidRPr="00A906D2">
        <w:rPr>
          <w:sz w:val="28"/>
          <w:szCs w:val="28"/>
        </w:rPr>
        <w:t xml:space="preserve">, </w:t>
      </w:r>
      <w:r>
        <w:rPr>
          <w:sz w:val="28"/>
          <w:szCs w:val="28"/>
          <w:lang w:val="en-US"/>
        </w:rPr>
        <w:t>Redux</w:t>
      </w:r>
      <w:r w:rsidRPr="00A906D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Toolkit</w:t>
      </w:r>
      <w:r>
        <w:rPr>
          <w:sz w:val="28"/>
          <w:szCs w:val="28"/>
        </w:rPr>
        <w:t>.</w:t>
      </w:r>
    </w:p>
    <w:p w14:paraId="53ACEF7B" w14:textId="0CE5A070" w:rsidR="005073AC" w:rsidRPr="00D10E3F" w:rsidRDefault="0005509E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7" w:name="_Toc126624492"/>
      <w:bookmarkStart w:id="38" w:name="_Toc134568474"/>
      <w:r>
        <w:lastRenderedPageBreak/>
        <w:t>2</w:t>
      </w:r>
      <w:r w:rsidR="005073AC" w:rsidRPr="0025789A">
        <w:t>.</w:t>
      </w:r>
      <w:r w:rsidR="005073AC">
        <w:t>3</w:t>
      </w:r>
      <w:r w:rsidR="005073AC" w:rsidRPr="0025789A">
        <w:t xml:space="preserve">. </w:t>
      </w:r>
      <w:r w:rsidR="005073AC" w:rsidRPr="00922108">
        <w:t>Диаграмма вариантов использования</w:t>
      </w:r>
      <w:bookmarkEnd w:id="37"/>
      <w:r w:rsidR="00CB67CB">
        <w:t xml:space="preserve"> 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38"/>
    </w:p>
    <w:p w14:paraId="2C6C33CD" w14:textId="199BF497" w:rsidR="005073AC" w:rsidRPr="00141237" w:rsidRDefault="005073AC" w:rsidP="005073AC">
      <w:pPr>
        <w:pStyle w:val="AStyle"/>
      </w:pPr>
      <w:r w:rsidRPr="00F2345E">
        <w:t xml:space="preserve">Для проектирования </w:t>
      </w:r>
      <w:r>
        <w:t>системы</w:t>
      </w:r>
      <w:r w:rsidRPr="00F2345E">
        <w:t xml:space="preserve"> </w:t>
      </w:r>
      <w:r w:rsidR="009A6484">
        <w:rPr>
          <w:lang w:val="en-US"/>
        </w:rPr>
        <w:t>EVoting</w:t>
      </w:r>
      <w:r w:rsidR="009A6484" w:rsidRPr="009A6484">
        <w:t xml:space="preserve"> </w:t>
      </w:r>
      <w:r w:rsidRPr="00F2345E">
        <w:t xml:space="preserve">был использован язык графического описания для объектного моделирования </w:t>
      </w:r>
      <w:r w:rsidRPr="00F2345E">
        <w:rPr>
          <w:lang w:val="en-GB"/>
        </w:rPr>
        <w:t>UML</w:t>
      </w:r>
      <w:r w:rsidR="00F71BB2">
        <w:t>.</w:t>
      </w:r>
      <w:r w:rsidR="00141237" w:rsidRPr="00141237">
        <w:t xml:space="preserve"> </w:t>
      </w:r>
      <w:r w:rsidR="00141237">
        <w:t>Составлена диаграмма ва</w:t>
      </w:r>
      <w:r w:rsidR="0050503D">
        <w:t>риантов использования (рисунок 5</w:t>
      </w:r>
      <w:r w:rsidR="00141237">
        <w:t>).</w:t>
      </w:r>
    </w:p>
    <w:p w14:paraId="2534E970" w14:textId="54058AEB" w:rsidR="00B30C94" w:rsidRPr="00443ED6" w:rsidRDefault="00CF4A31" w:rsidP="00BA412C">
      <w:pPr>
        <w:pStyle w:val="ad"/>
        <w:spacing w:after="240"/>
        <w:ind w:left="0"/>
        <w:jc w:val="center"/>
        <w:rPr>
          <w:sz w:val="28"/>
          <w:szCs w:val="28"/>
        </w:rPr>
      </w:pPr>
      <w:r w:rsidRPr="00CF4A31">
        <w:rPr>
          <w:noProof/>
          <w:sz w:val="28"/>
          <w:szCs w:val="28"/>
        </w:rPr>
        <w:drawing>
          <wp:inline distT="0" distB="0" distL="0" distR="0" wp14:anchorId="2E5494B4" wp14:editId="5AA6FD1D">
            <wp:extent cx="4485255" cy="4105275"/>
            <wp:effectExtent l="0" t="0" r="0" b="0"/>
            <wp:docPr id="9" name="Рисунок 9" descr="C:\Users\veron\OneDrive\Рабочий стол\susu\4 курс\практика\диаграммы\SmartContract-UseCa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практика\диаграммы\SmartContract-UseCases.jp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683" cy="4111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EC2FC5" w14:textId="00D71FFC" w:rsidR="00B30C94" w:rsidRPr="000E7BD6" w:rsidRDefault="0050503D" w:rsidP="00B30C94">
      <w:pPr>
        <w:pStyle w:val="aff4"/>
        <w:suppressAutoHyphens/>
        <w:ind w:firstLine="0"/>
        <w:jc w:val="center"/>
      </w:pPr>
      <w:r>
        <w:rPr>
          <w:szCs w:val="28"/>
        </w:rPr>
        <w:t>Рисунок 5</w:t>
      </w:r>
      <w:r w:rsidR="00B30C94">
        <w:rPr>
          <w:szCs w:val="28"/>
        </w:rPr>
        <w:t xml:space="preserve"> – Диаграмма вариантов использования</w:t>
      </w:r>
      <w:r w:rsidR="00CB67CB">
        <w:rPr>
          <w:szCs w:val="28"/>
        </w:rPr>
        <w:t xml:space="preserve"> системы электронного голосования </w:t>
      </w:r>
      <w:r w:rsidR="003C65D8">
        <w:rPr>
          <w:lang w:val="en-US"/>
        </w:rPr>
        <w:t>E</w:t>
      </w:r>
      <w:r w:rsidR="00CB67CB">
        <w:rPr>
          <w:lang w:val="en-US"/>
        </w:rPr>
        <w:t>Voting</w:t>
      </w:r>
    </w:p>
    <w:p w14:paraId="15D749DB" w14:textId="77777777" w:rsidR="003C65D8" w:rsidRPr="003C65D8" w:rsidRDefault="003C65D8" w:rsidP="00B30C94">
      <w:pPr>
        <w:pStyle w:val="aff4"/>
        <w:suppressAutoHyphens/>
        <w:ind w:firstLine="0"/>
        <w:jc w:val="center"/>
        <w:rPr>
          <w:b/>
          <w:bCs/>
          <w:szCs w:val="28"/>
        </w:rPr>
      </w:pPr>
    </w:p>
    <w:p w14:paraId="0C334042" w14:textId="36C60648" w:rsidR="00B30C94" w:rsidRDefault="003C65D8" w:rsidP="00141237">
      <w:pPr>
        <w:pStyle w:val="AStyle"/>
      </w:pPr>
      <w:r>
        <w:t xml:space="preserve">В системе определены </w:t>
      </w:r>
      <w:r w:rsidR="000E7BD6">
        <w:t>следующие виды акторов</w:t>
      </w:r>
      <w:r>
        <w:t>.</w:t>
      </w:r>
    </w:p>
    <w:p w14:paraId="3F201BA9" w14:textId="46C5C25C" w:rsidR="005073AC" w:rsidRDefault="005073AC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 w:rsidRPr="003C65D8">
        <w:rPr>
          <w:i/>
          <w:iCs/>
        </w:rPr>
        <w:t>Гость</w:t>
      </w:r>
      <w:r>
        <w:t xml:space="preserve"> – это посетител</w:t>
      </w:r>
      <w:r w:rsidR="003D5966">
        <w:t xml:space="preserve">ь веб-приложения, который может авторизоваться с помощью </w:t>
      </w:r>
      <w:r w:rsidR="003D5966">
        <w:rPr>
          <w:lang w:val="en-US"/>
        </w:rPr>
        <w:t>MetaMask</w:t>
      </w:r>
      <w:r w:rsidR="000C76D9">
        <w:t xml:space="preserve"> и</w:t>
      </w:r>
      <w:r>
        <w:t xml:space="preserve"> просматривать </w:t>
      </w:r>
      <w:r w:rsidR="000C76D9">
        <w:t>голосования</w:t>
      </w:r>
      <w:r>
        <w:t>.</w:t>
      </w:r>
    </w:p>
    <w:p w14:paraId="4DD1F6EA" w14:textId="10B2B7ED" w:rsidR="005073AC" w:rsidRDefault="008E1F54" w:rsidP="004F23D6">
      <w:pPr>
        <w:pStyle w:val="AStyle"/>
        <w:numPr>
          <w:ilvl w:val="0"/>
          <w:numId w:val="20"/>
        </w:numPr>
        <w:tabs>
          <w:tab w:val="left" w:pos="1134"/>
        </w:tabs>
        <w:ind w:left="0" w:firstLine="709"/>
      </w:pPr>
      <w:r>
        <w:rPr>
          <w:i/>
          <w:iCs/>
        </w:rPr>
        <w:t>Авторизованный п</w:t>
      </w:r>
      <w:r w:rsidR="005073AC" w:rsidRPr="000E7BD6">
        <w:rPr>
          <w:i/>
          <w:iCs/>
        </w:rPr>
        <w:t>ользователь</w:t>
      </w:r>
      <w:r w:rsidR="005073AC">
        <w:t xml:space="preserve"> – </w:t>
      </w:r>
      <w:r w:rsidR="008946A8">
        <w:t xml:space="preserve">это </w:t>
      </w:r>
      <w:r w:rsidR="005073AC">
        <w:t xml:space="preserve">авторизованный посетитель веб-приложения, который </w:t>
      </w:r>
      <w:r w:rsidR="000C76D9">
        <w:t>имеет доступ</w:t>
      </w:r>
      <w:r w:rsidR="003B75C0">
        <w:t xml:space="preserve"> к просмотру голосований, их созданию и к участию в голосовании</w:t>
      </w:r>
      <w:r w:rsidR="005073AC">
        <w:t>.</w:t>
      </w:r>
    </w:p>
    <w:p w14:paraId="7C83688C" w14:textId="2558E712" w:rsidR="00D9658D" w:rsidRPr="00F60E78" w:rsidRDefault="00D9658D" w:rsidP="00F60E78">
      <w:pPr>
        <w:pStyle w:val="AStyle"/>
      </w:pPr>
      <w:r>
        <w:t xml:space="preserve">Актору </w:t>
      </w:r>
      <w:r w:rsidR="00F60E78">
        <w:t>«</w:t>
      </w:r>
      <w:r>
        <w:t>Гость</w:t>
      </w:r>
      <w:r w:rsidR="00F60E78">
        <w:t>»</w:t>
      </w:r>
      <w:r>
        <w:t xml:space="preserve"> доступны </w:t>
      </w:r>
      <w:r w:rsidR="00F60E78">
        <w:t>следующие варианты использования системы.</w:t>
      </w:r>
    </w:p>
    <w:p w14:paraId="69910BED" w14:textId="343E9A9F" w:rsidR="00D9658D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lastRenderedPageBreak/>
        <w:t xml:space="preserve">Гость может авторизоваться в системе </w:t>
      </w:r>
      <w:r>
        <w:rPr>
          <w:lang w:val="en-US"/>
        </w:rPr>
        <w:t>EVoting</w:t>
      </w:r>
      <w:r>
        <w:t xml:space="preserve"> с помощью</w:t>
      </w:r>
      <w:r w:rsidRPr="00F60E78">
        <w:t xml:space="preserve"> </w:t>
      </w:r>
      <w:r>
        <w:rPr>
          <w:lang w:val="en-US"/>
        </w:rPr>
        <w:t>web</w:t>
      </w:r>
      <w:r w:rsidRPr="00316202">
        <w:t xml:space="preserve">3 </w:t>
      </w:r>
      <w:r>
        <w:t xml:space="preserve">провайдера </w:t>
      </w:r>
      <w:r>
        <w:rPr>
          <w:lang w:val="en-US"/>
        </w:rPr>
        <w:t>MetaMask</w:t>
      </w:r>
      <w:r>
        <w:t>.</w:t>
      </w:r>
    </w:p>
    <w:p w14:paraId="3DD119C7" w14:textId="0A76BA36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список всех голосований в веб-приложении.</w:t>
      </w:r>
    </w:p>
    <w:p w14:paraId="60BE9569" w14:textId="5D96E848" w:rsidR="00F60E78" w:rsidRDefault="00F60E78" w:rsidP="006D0A12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просмотреть подробные данные о голосовании, выбрав определенное голосование из списка. Подробными данными о голосовании являются название или основной вопрос, сроки голосования (дата и время начала и</w:t>
      </w:r>
      <w:r w:rsidR="002B7BE1">
        <w:t xml:space="preserve"> окончания), статус голосования</w:t>
      </w:r>
      <w:r>
        <w:t xml:space="preserve"> </w:t>
      </w:r>
      <w:r w:rsidR="002B7BE1">
        <w:t xml:space="preserve">(не началось, идет и завершено), варианты ответа, ссылку на смарт-контракт голосования в блокчейн-обозреватель </w:t>
      </w:r>
      <w:r w:rsidR="002B7BE1">
        <w:rPr>
          <w:lang w:val="en-US"/>
        </w:rPr>
        <w:t>Etherscan</w:t>
      </w:r>
      <w:r w:rsidR="002B7BE1">
        <w:t xml:space="preserve"> и, если голосование завершено, его результаты.</w:t>
      </w:r>
    </w:p>
    <w:p w14:paraId="3B157127" w14:textId="4B05E382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найти голосование по его названию или основному вопросу.</w:t>
      </w:r>
    </w:p>
    <w:p w14:paraId="3BF5CDF0" w14:textId="364D631D" w:rsidR="003B4129" w:rsidRDefault="003B4129" w:rsidP="003B4129">
      <w:pPr>
        <w:pStyle w:val="AStyle"/>
        <w:numPr>
          <w:ilvl w:val="0"/>
          <w:numId w:val="10"/>
        </w:numPr>
        <w:tabs>
          <w:tab w:val="left" w:pos="1134"/>
        </w:tabs>
        <w:ind w:left="0" w:firstLine="709"/>
      </w:pPr>
      <w:r>
        <w:t>Гость может отфильтровать голосования по их статусу</w:t>
      </w:r>
      <w:r w:rsidR="00072229">
        <w:t xml:space="preserve"> </w:t>
      </w:r>
      <w:r w:rsidR="00E40B2F">
        <w:t>(не началось, идет и завершено)</w:t>
      </w:r>
      <w:r>
        <w:t>.</w:t>
      </w:r>
    </w:p>
    <w:p w14:paraId="6AEA56EB" w14:textId="5BF6C592" w:rsidR="003B4129" w:rsidRPr="005D6885" w:rsidRDefault="005D6885" w:rsidP="005D6885">
      <w:pPr>
        <w:pStyle w:val="AStyle"/>
      </w:pPr>
      <w:r>
        <w:t xml:space="preserve">Авторизованному </w:t>
      </w:r>
      <w:r w:rsidR="00AA5758">
        <w:t>пользователь может выполнять действия, описанные</w:t>
      </w:r>
      <w:r>
        <w:t xml:space="preserve"> </w:t>
      </w:r>
      <w:r w:rsidR="00AA5758">
        <w:t xml:space="preserve">выше для актора «Гость», кроме авторизации в системе </w:t>
      </w:r>
      <w:r w:rsidR="00AA5758">
        <w:rPr>
          <w:lang w:val="en-US"/>
        </w:rPr>
        <w:t>EVoting</w:t>
      </w:r>
      <w:r w:rsidR="00AA5758">
        <w:t xml:space="preserve"> с помощью</w:t>
      </w:r>
      <w:r w:rsidR="00AA5758" w:rsidRPr="00F60E78">
        <w:t xml:space="preserve"> </w:t>
      </w:r>
      <w:r w:rsidR="00AA5758">
        <w:rPr>
          <w:lang w:val="en-US"/>
        </w:rPr>
        <w:t>web</w:t>
      </w:r>
      <w:r w:rsidR="00AA5758" w:rsidRPr="00316202">
        <w:t xml:space="preserve">3 </w:t>
      </w:r>
      <w:r w:rsidR="00AA5758">
        <w:t xml:space="preserve">провайдера </w:t>
      </w:r>
      <w:r w:rsidR="00AA5758">
        <w:rPr>
          <w:lang w:val="en-US"/>
        </w:rPr>
        <w:t>MetaMask</w:t>
      </w:r>
      <w:r w:rsidR="00AA5758">
        <w:t xml:space="preserve">. Также ему </w:t>
      </w:r>
      <w:r>
        <w:t>доступны следующие варианты использования системы.</w:t>
      </w:r>
    </w:p>
    <w:p w14:paraId="6FEBA4F9" w14:textId="5B7CFF25" w:rsidR="005D6885" w:rsidRDefault="005D688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>Авторизованный п</w:t>
      </w:r>
      <w:r w:rsidR="005073AC">
        <w:t>ользов</w:t>
      </w:r>
      <w:r w:rsidR="00C53C02">
        <w:t>атель может создать голосование. Для этого необходимо</w:t>
      </w:r>
      <w:r w:rsidR="005073AC">
        <w:t xml:space="preserve"> ввести название, сроки голосования, </w:t>
      </w:r>
      <w:r w:rsidR="00722237">
        <w:t xml:space="preserve">публичные идентификаторы избирателей, созданные в </w:t>
      </w:r>
      <w:r w:rsidR="00722237">
        <w:rPr>
          <w:lang w:val="en-US"/>
        </w:rPr>
        <w:t>MetaMa</w:t>
      </w:r>
      <w:r w:rsidR="007550CC">
        <w:rPr>
          <w:lang w:val="en-US"/>
        </w:rPr>
        <w:t>s</w:t>
      </w:r>
      <w:r w:rsidR="00722237">
        <w:rPr>
          <w:lang w:val="en-US"/>
        </w:rPr>
        <w:t>k</w:t>
      </w:r>
      <w:r w:rsidR="00722237" w:rsidRPr="00722237">
        <w:t xml:space="preserve">, </w:t>
      </w:r>
      <w:r w:rsidR="00722237">
        <w:t>электронные почты</w:t>
      </w:r>
      <w:r w:rsidR="0088367D">
        <w:t xml:space="preserve"> избирателей и </w:t>
      </w:r>
      <w:r w:rsidR="005073AC">
        <w:t>варианты ответов</w:t>
      </w:r>
      <w:r w:rsidR="0088367D">
        <w:t xml:space="preserve">, а затем подписать транзакцию создания смарт-контракта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FF35FDA" w14:textId="4DD717C3" w:rsidR="00780027" w:rsidRDefault="000733C5" w:rsidP="004F23D6">
      <w:pPr>
        <w:pStyle w:val="AStyle"/>
        <w:numPr>
          <w:ilvl w:val="0"/>
          <w:numId w:val="21"/>
        </w:numPr>
        <w:tabs>
          <w:tab w:val="left" w:pos="1134"/>
        </w:tabs>
        <w:ind w:left="0" w:firstLine="709"/>
      </w:pPr>
      <w:r>
        <w:t xml:space="preserve">Авторизованный пользователь </w:t>
      </w:r>
      <w:r w:rsidR="005073AC">
        <w:t>может</w:t>
      </w:r>
      <w:r w:rsidR="005073AC" w:rsidRPr="00A7079D">
        <w:t xml:space="preserve"> проголосовать</w:t>
      </w:r>
      <w:r w:rsidR="00780027">
        <w:t>, подписав транзакцию перевода токена (голоса) выбранному варианту ответа</w:t>
      </w:r>
      <w:r w:rsidR="0088367D">
        <w:t xml:space="preserve"> в </w:t>
      </w:r>
      <w:r w:rsidR="0088367D">
        <w:rPr>
          <w:lang w:val="en-US"/>
        </w:rPr>
        <w:t>MetaMask</w:t>
      </w:r>
      <w:r w:rsidR="005073AC" w:rsidRPr="00A7079D">
        <w:t>.</w:t>
      </w:r>
    </w:p>
    <w:p w14:paraId="49086838" w14:textId="77777777" w:rsidR="005073AC" w:rsidRDefault="005073AC" w:rsidP="00B30C94">
      <w:pPr>
        <w:pStyle w:val="aff4"/>
      </w:pPr>
    </w:p>
    <w:p w14:paraId="4700DE5E" w14:textId="56CF8E82" w:rsidR="005073AC" w:rsidRPr="004255CE" w:rsidRDefault="0034561D" w:rsidP="004B692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39" w:name="_Toc126624493"/>
      <w:bookmarkStart w:id="40" w:name="_Toc134568475"/>
      <w:r>
        <w:lastRenderedPageBreak/>
        <w:t>2</w:t>
      </w:r>
      <w:r w:rsidR="005073AC" w:rsidRPr="0025789A">
        <w:t>.</w:t>
      </w:r>
      <w:r w:rsidR="005073AC">
        <w:t>4</w:t>
      </w:r>
      <w:r w:rsidR="005073AC" w:rsidRPr="0025789A">
        <w:t xml:space="preserve">. </w:t>
      </w:r>
      <w:r w:rsidR="005073AC">
        <w:t xml:space="preserve">Компоненты </w:t>
      </w:r>
      <w:bookmarkEnd w:id="39"/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bookmarkEnd w:id="40"/>
    </w:p>
    <w:p w14:paraId="075F9E3C" w14:textId="1FFD61AB" w:rsidR="005073AC" w:rsidRDefault="005073AC" w:rsidP="004255CE">
      <w:pPr>
        <w:pStyle w:val="aff4"/>
      </w:pPr>
      <w:r>
        <w:t xml:space="preserve">Архитектура </w:t>
      </w:r>
      <w:r w:rsidR="00CB67CB">
        <w:t xml:space="preserve">системы </w:t>
      </w:r>
      <w:r w:rsidR="00A63102">
        <w:rPr>
          <w:lang w:val="en-US"/>
        </w:rPr>
        <w:t>E</w:t>
      </w:r>
      <w:r w:rsidR="00CB67CB">
        <w:rPr>
          <w:lang w:val="en-US"/>
        </w:rPr>
        <w:t>Voting</w:t>
      </w:r>
      <w:r w:rsidR="00CB67CB" w:rsidRPr="00A63102">
        <w:t xml:space="preserve"> </w:t>
      </w:r>
      <w:r w:rsidR="0050503D">
        <w:t>изображена на рисунке 6</w:t>
      </w:r>
      <w:r w:rsidR="004B6924">
        <w:t>. Данная архитектура</w:t>
      </w:r>
      <w:r>
        <w:t xml:space="preserve"> состоит из следующих блоков.</w:t>
      </w:r>
    </w:p>
    <w:p w14:paraId="37926070" w14:textId="68E984A2" w:rsidR="006D0A12" w:rsidRDefault="005073AC" w:rsidP="004F23D6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 xml:space="preserve">Блокчейн </w:t>
      </w:r>
      <w:r>
        <w:rPr>
          <w:lang w:val="en-US"/>
        </w:rPr>
        <w:t>Ethereum</w:t>
      </w:r>
      <w:r>
        <w:t xml:space="preserve"> – глобально доступная детерминированная машина состояний, поддерживаемая одноранговой сетью узлов. Смарт-контракты хранятся и работают на блокчейне </w:t>
      </w:r>
      <w:r>
        <w:rPr>
          <w:lang w:val="en-US"/>
        </w:rPr>
        <w:t>Ethereum</w:t>
      </w:r>
      <w:r>
        <w:t xml:space="preserve">. Виртуальная машина </w:t>
      </w:r>
      <w:r>
        <w:rPr>
          <w:lang w:val="en-US"/>
        </w:rPr>
        <w:t>Ethereum</w:t>
      </w:r>
      <w:r w:rsidRPr="00A726F1">
        <w:t xml:space="preserve"> </w:t>
      </w:r>
      <w:r>
        <w:t>выполняет выполняет логику, определенную в смарт-контрактах,  и обрабатывает изменения состояния.</w:t>
      </w:r>
    </w:p>
    <w:p w14:paraId="3F231C79" w14:textId="6A6B6B47" w:rsidR="005D4561" w:rsidRDefault="00011B59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Веб-интерфейс определяет логику пользовательского интерфейса и взаимодействует с</w:t>
      </w:r>
      <w:r w:rsidRPr="00AC73FC">
        <w:t xml:space="preserve"> </w:t>
      </w:r>
      <w:r>
        <w:t>блокчейном  с помощью веб3</w:t>
      </w:r>
      <w:r w:rsidRPr="005073AC">
        <w:t xml:space="preserve"> </w:t>
      </w:r>
      <w:r>
        <w:t>провайдера</w:t>
      </w:r>
      <w:r w:rsidRPr="00AC73FC">
        <w:t xml:space="preserve"> </w:t>
      </w:r>
      <w:r>
        <w:rPr>
          <w:lang w:val="en-US"/>
        </w:rPr>
        <w:t>MetaMask</w:t>
      </w:r>
      <w:r>
        <w:t>. В веб-интерфейсе системы авт</w:t>
      </w:r>
      <w:r w:rsidR="005D4561">
        <w:t>о</w:t>
      </w:r>
      <w:r>
        <w:t xml:space="preserve">ризация пользователя осуществляется через </w:t>
      </w:r>
      <w:r>
        <w:rPr>
          <w:lang w:val="en-US"/>
        </w:rPr>
        <w:t>MetaMask</w:t>
      </w:r>
      <w:r w:rsidRPr="00011B59">
        <w:t xml:space="preserve">, </w:t>
      </w:r>
      <w:r>
        <w:t xml:space="preserve">так как </w:t>
      </w:r>
      <w:r>
        <w:rPr>
          <w:lang w:val="en-US"/>
        </w:rPr>
        <w:t>MetaMask</w:t>
      </w:r>
      <w:r w:rsidRPr="00011B59">
        <w:t xml:space="preserve"> </w:t>
      </w:r>
      <w:r>
        <w:t>является браузерным расширением</w:t>
      </w:r>
      <w:r w:rsidR="005D4561">
        <w:t>.</w:t>
      </w:r>
    </w:p>
    <w:p w14:paraId="49CDE583" w14:textId="1DE62A2A" w:rsidR="00D07BB0" w:rsidRDefault="00D07BB0" w:rsidP="00D07BB0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 w:rsidR="00E6457A">
        <w:t xml:space="preserve">провайдер </w:t>
      </w:r>
      <w:r w:rsidR="00E6457A">
        <w:rPr>
          <w:lang w:val="en-US"/>
        </w:rPr>
        <w:t>MetaMask</w:t>
      </w:r>
      <w:r w:rsidR="00E6457A">
        <w:t xml:space="preserve"> </w:t>
      </w:r>
      <w:r>
        <w:t>– узел сети, к которому подключается веб-интерфейс д</w:t>
      </w:r>
      <w:r w:rsidR="00862447">
        <w:t>ля</w:t>
      </w:r>
      <w:r w:rsidR="0085633B" w:rsidRPr="0085633B">
        <w:t xml:space="preserve"> </w:t>
      </w:r>
      <w:r w:rsidR="0085633B">
        <w:t>авторизации и</w:t>
      </w:r>
      <w:r w:rsidR="00862447">
        <w:t xml:space="preserve"> взаимодействия с блокчейном.</w:t>
      </w:r>
    </w:p>
    <w:p w14:paraId="35FF6972" w14:textId="7F8773D6" w:rsidR="005D4561" w:rsidRDefault="005D4561" w:rsidP="005D4561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Веб-сервер обрабатывает логику приложения, определенную в смарт-контрактах.</w:t>
      </w:r>
      <w:r w:rsidR="0026282E">
        <w:t xml:space="preserve"> </w:t>
      </w:r>
      <w:r w:rsidR="007056A2">
        <w:t>Также на веб-сервере собирает данные о голосованиях</w:t>
      </w:r>
      <w:r w:rsidR="0026282E">
        <w:t xml:space="preserve"> из блокчейна и </w:t>
      </w:r>
      <w:r w:rsidR="007056A2">
        <w:t xml:space="preserve">записывает в него данные о созданых голосованиях. Для данного взаимодействия необходим «серверный» веб3 провайдер </w:t>
      </w:r>
      <w:r w:rsidR="007056A2">
        <w:rPr>
          <w:lang w:val="en-US"/>
        </w:rPr>
        <w:t>Alchemy.</w:t>
      </w:r>
    </w:p>
    <w:p w14:paraId="584F0FD9" w14:textId="21EC48AE" w:rsidR="00E6457A" w:rsidRDefault="00E6457A" w:rsidP="00E6457A">
      <w:pPr>
        <w:pStyle w:val="aff4"/>
        <w:numPr>
          <w:ilvl w:val="0"/>
          <w:numId w:val="17"/>
        </w:numPr>
        <w:tabs>
          <w:tab w:val="left" w:pos="1134"/>
        </w:tabs>
        <w:ind w:left="0" w:firstLine="709"/>
      </w:pPr>
      <w:r>
        <w:t>Веб3</w:t>
      </w:r>
      <w:r w:rsidRPr="001849BA">
        <w:t xml:space="preserve"> </w:t>
      </w:r>
      <w:r>
        <w:t xml:space="preserve">провайдер </w:t>
      </w:r>
      <w:r>
        <w:rPr>
          <w:lang w:val="en-US"/>
        </w:rPr>
        <w:t>Alchemy</w:t>
      </w:r>
      <w:r>
        <w:t xml:space="preserve"> – узел сети, к которому подключается веб-сервер для взаимодействия с блокчейном</w:t>
      </w:r>
      <w:r w:rsidR="0085633B">
        <w:t xml:space="preserve"> и смарт-контрактами</w:t>
      </w:r>
      <w:r>
        <w:t>.</w:t>
      </w:r>
    </w:p>
    <w:p w14:paraId="492A5737" w14:textId="20924587" w:rsidR="004255CE" w:rsidRPr="00B47DDE" w:rsidRDefault="00ED4304" w:rsidP="004255CE">
      <w:pPr>
        <w:pStyle w:val="aff4"/>
        <w:ind w:firstLine="0"/>
        <w:jc w:val="center"/>
      </w:pPr>
      <w:r w:rsidRPr="00ED4304">
        <w:rPr>
          <w:lang w:eastAsia="ru-RU"/>
        </w:rPr>
        <w:drawing>
          <wp:inline distT="0" distB="0" distL="0" distR="0" wp14:anchorId="1695B52A" wp14:editId="04EF9B00">
            <wp:extent cx="4841483" cy="2505694"/>
            <wp:effectExtent l="0" t="0" r="0" b="9525"/>
            <wp:docPr id="10" name="Рисунок 10" descr="C:\Users\veron\OneDrive\Рабочий стол\susu\4 курс\диплом\диаграммы\SmartContract-структура веб3 (вертикальная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on\OneDrive\Рабочий стол\susu\4 курс\диплом\диаграммы\SmartContract-структура веб3 (вертикальная)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1" cy="25223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255CE" w:rsidRPr="00F43C66">
        <w:rPr>
          <w:lang w:eastAsia="ru-RU"/>
        </w:rPr>
        <w:t xml:space="preserve"> </w:t>
      </w:r>
    </w:p>
    <w:p w14:paraId="69F5F7C8" w14:textId="0BC383C9" w:rsidR="005073AC" w:rsidRDefault="004255CE" w:rsidP="00B50B94">
      <w:pPr>
        <w:pStyle w:val="aff4"/>
        <w:suppressAutoHyphens/>
        <w:ind w:firstLine="0"/>
        <w:jc w:val="center"/>
      </w:pPr>
      <w:r w:rsidRPr="00ED4304">
        <w:t xml:space="preserve">Рисунок 6 – Архитектура системы </w:t>
      </w:r>
      <w:r w:rsidRPr="00ED4304">
        <w:rPr>
          <w:lang w:val="en-US"/>
        </w:rPr>
        <w:t>EVoting</w:t>
      </w:r>
    </w:p>
    <w:p w14:paraId="1C2FA5B3" w14:textId="7EB2BAA6" w:rsidR="005073AC" w:rsidRPr="00CB67CB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1" w:name="_Toc126624494"/>
      <w:bookmarkStart w:id="42" w:name="_Toc134568476"/>
      <w:r>
        <w:lastRenderedPageBreak/>
        <w:t>2</w:t>
      </w:r>
      <w:r w:rsidR="005073AC" w:rsidRPr="0025789A">
        <w:t>.</w:t>
      </w:r>
      <w:r w:rsidR="005073AC">
        <w:t>4.1</w:t>
      </w:r>
      <w:r w:rsidR="005073AC" w:rsidRPr="0025789A">
        <w:t xml:space="preserve">. </w:t>
      </w:r>
      <w:r w:rsidR="005073AC">
        <w:t>Компоненты смарт-контракт</w:t>
      </w:r>
      <w:bookmarkEnd w:id="41"/>
      <w:r w:rsidR="00003D78">
        <w:t>ов</w:t>
      </w:r>
      <w:r w:rsidR="00CB67CB" w:rsidRPr="0034561D">
        <w:t xml:space="preserve"> </w:t>
      </w:r>
      <w:r w:rsidR="00CB67CB">
        <w:t xml:space="preserve">системы </w:t>
      </w:r>
      <w:r>
        <w:rPr>
          <w:lang w:val="en-US"/>
        </w:rPr>
        <w:t>E</w:t>
      </w:r>
      <w:r w:rsidR="00CB67CB">
        <w:rPr>
          <w:lang w:val="en-US"/>
        </w:rPr>
        <w:t>Voting</w:t>
      </w:r>
      <w:bookmarkEnd w:id="42"/>
    </w:p>
    <w:p w14:paraId="6AF48909" w14:textId="0CA7CAB0" w:rsidR="005073AC" w:rsidRDefault="005D071B" w:rsidP="005073AC">
      <w:pPr>
        <w:pStyle w:val="aff4"/>
      </w:pPr>
      <w:r>
        <w:t>Для наглядного представления архитектуры смарт-контрактов</w:t>
      </w:r>
      <w:r w:rsidR="001566F5" w:rsidRPr="001566F5">
        <w:t xml:space="preserve"> </w:t>
      </w:r>
      <w:r w:rsidR="001566F5">
        <w:t xml:space="preserve">системы </w:t>
      </w:r>
      <w:r w:rsidR="001566F5">
        <w:rPr>
          <w:lang w:val="en-US"/>
        </w:rPr>
        <w:t>EVoting</w:t>
      </w:r>
      <w:r>
        <w:t xml:space="preserve"> была построена диаграмма </w:t>
      </w:r>
      <w:r w:rsidR="00710D71">
        <w:t xml:space="preserve">смарт-контрактов </w:t>
      </w:r>
      <w:r>
        <w:t xml:space="preserve">(рисунок </w:t>
      </w:r>
      <w:r w:rsidR="0050503D">
        <w:t>7</w:t>
      </w:r>
      <w:r>
        <w:t>).</w:t>
      </w:r>
    </w:p>
    <w:p w14:paraId="47CFEC20" w14:textId="356B652D" w:rsidR="009E0F9A" w:rsidRPr="00DB3F21" w:rsidRDefault="00D50E89" w:rsidP="00D50E89">
      <w:pPr>
        <w:pStyle w:val="aff4"/>
      </w:pPr>
      <w:r w:rsidRPr="00770092">
        <w:t>В управляющем смарт-контракте</w:t>
      </w:r>
      <w:r w:rsidR="006F0B76" w:rsidRPr="00770092">
        <w:t xml:space="preserve"> </w:t>
      </w:r>
      <w:r w:rsidR="006F0B76" w:rsidRPr="00770092">
        <w:rPr>
          <w:lang w:val="en-US"/>
        </w:rPr>
        <w:t>EVotingManager</w:t>
      </w:r>
      <w:r w:rsidRPr="00770092">
        <w:t xml:space="preserve"> хранятся </w:t>
      </w:r>
      <w:r w:rsidR="00770092">
        <w:t xml:space="preserve">публичные ключи </w:t>
      </w:r>
      <w:r w:rsidRPr="00770092">
        <w:t>все</w:t>
      </w:r>
      <w:r w:rsidR="00770092">
        <w:t>х</w:t>
      </w:r>
      <w:r w:rsidR="00492033">
        <w:t xml:space="preserve"> созданных</w:t>
      </w:r>
      <w:r w:rsidRPr="00770092">
        <w:t xml:space="preserve"> с</w:t>
      </w:r>
      <w:r w:rsidR="003B3348">
        <w:t>март-контрактов голосований.</w:t>
      </w:r>
    </w:p>
    <w:p w14:paraId="14A9B236" w14:textId="7794C26A" w:rsidR="00D50E89" w:rsidRPr="000F6721" w:rsidRDefault="00D50E89" w:rsidP="00D50E89">
      <w:pPr>
        <w:pStyle w:val="aff4"/>
      </w:pPr>
      <w:r w:rsidRPr="00C00C2B">
        <w:t>Программная логика каждого голосования находится в смарт-контракте для голосования</w:t>
      </w:r>
      <w:r w:rsidR="006F0B76" w:rsidRPr="00C00C2B">
        <w:t xml:space="preserve"> </w:t>
      </w:r>
      <w:r w:rsidR="006F0B76" w:rsidRPr="00C00C2B">
        <w:rPr>
          <w:lang w:val="en-US"/>
        </w:rPr>
        <w:t>EVoting</w:t>
      </w:r>
      <w:r w:rsidRPr="00C00C2B">
        <w:t>.</w:t>
      </w:r>
      <w:r>
        <w:t xml:space="preserve"> </w:t>
      </w:r>
      <w:r w:rsidR="00C00C2B">
        <w:t>Данный смарт-контракт содержит поля</w:t>
      </w:r>
      <w:r w:rsidR="00637872">
        <w:t>, определяющие голосование</w:t>
      </w:r>
      <w:r w:rsidR="00C00C2B">
        <w:t xml:space="preserve">: </w:t>
      </w:r>
      <w:r w:rsidR="00637872">
        <w:t xml:space="preserve">его </w:t>
      </w:r>
      <w:r w:rsidR="00C00C2B">
        <w:t>название, дат</w:t>
      </w:r>
      <w:r w:rsidR="00637872">
        <w:t>у и время</w:t>
      </w:r>
      <w:r w:rsidR="00C00C2B">
        <w:t xml:space="preserve"> начала </w:t>
      </w:r>
      <w:r w:rsidR="00637872">
        <w:t xml:space="preserve">и </w:t>
      </w:r>
      <w:r w:rsidR="00C00C2B">
        <w:t xml:space="preserve">окончания, список публичных ключей </w:t>
      </w:r>
      <w:r w:rsidR="00444F1F">
        <w:t xml:space="preserve">избирателей, </w:t>
      </w:r>
      <w:r w:rsidR="00C00C2B">
        <w:t>список вариантов ответов.</w:t>
      </w:r>
      <w:r w:rsidR="00637872">
        <w:t xml:space="preserve"> </w:t>
      </w:r>
      <w:r w:rsidR="00EB4F99">
        <w:t xml:space="preserve">За начисление голоса конкретному выбору избирателя отвечает метод </w:t>
      </w:r>
      <w:r w:rsidR="00EB4F99">
        <w:rPr>
          <w:lang w:val="en-US"/>
        </w:rPr>
        <w:t>vote</w:t>
      </w:r>
      <w:r w:rsidR="00EB4F99" w:rsidRPr="00EA5C25">
        <w:t>.</w:t>
      </w:r>
      <w:r w:rsidR="000E55B0" w:rsidRPr="00EA5C25">
        <w:t xml:space="preserve"> </w:t>
      </w:r>
      <w:r w:rsidR="00EA5C25">
        <w:t xml:space="preserve">Для подсчета голосов представлен метод </w:t>
      </w:r>
      <w:r w:rsidR="00EA5C25">
        <w:rPr>
          <w:lang w:val="en-US"/>
        </w:rPr>
        <w:t>totalVotesFor</w:t>
      </w:r>
      <w:r w:rsidR="00EA5C25" w:rsidRPr="00F60208">
        <w:t>.</w:t>
      </w:r>
    </w:p>
    <w:p w14:paraId="1D30C72E" w14:textId="427098A2" w:rsidR="004465D9" w:rsidRDefault="00D50E89" w:rsidP="00792207">
      <w:pPr>
        <w:pStyle w:val="aff4"/>
      </w:pPr>
      <w:r w:rsidRPr="003B3348">
        <w:t>В голосованиях используется токен</w:t>
      </w:r>
      <w:r w:rsidR="009E0F9A" w:rsidRPr="003B3348">
        <w:t xml:space="preserve"> </w:t>
      </w:r>
      <w:r w:rsidR="009E0F9A" w:rsidRPr="003B3348">
        <w:rPr>
          <w:lang w:val="en-US"/>
        </w:rPr>
        <w:t>EVotingToken</w:t>
      </w:r>
      <w:r w:rsidRPr="003B3348">
        <w:t>,</w:t>
      </w:r>
      <w:r>
        <w:t xml:space="preserve"> который отвечает за начисление токена избирателю на адрес кошелька и перевод этого токена на адрес кошелька кандидата. </w:t>
      </w:r>
      <w:r w:rsidR="00962AC2">
        <w:t>Данный токен использует с</w:t>
      </w:r>
      <w:r>
        <w:t>тандарт</w:t>
      </w:r>
      <w:r w:rsidR="00962AC2">
        <w:t xml:space="preserve"> токенов в блокчейне </w:t>
      </w:r>
      <w:r w:rsidR="00962AC2">
        <w:rPr>
          <w:lang w:val="en-US"/>
        </w:rPr>
        <w:t>Ethereum</w:t>
      </w:r>
      <w:r>
        <w:t xml:space="preserve"> </w:t>
      </w:r>
      <w:r>
        <w:rPr>
          <w:lang w:val="en-GB"/>
        </w:rPr>
        <w:t>ERC</w:t>
      </w:r>
      <w:r w:rsidRPr="00FD6B40">
        <w:t>20</w:t>
      </w:r>
      <w:r w:rsidR="00D8644F" w:rsidRPr="00D8644F">
        <w:t>.</w:t>
      </w:r>
      <w:r>
        <w:t xml:space="preserve"> Все данные о голосованиях и действия с ними записываются в блокчейн </w:t>
      </w:r>
      <w:r>
        <w:rPr>
          <w:lang w:val="en-US"/>
        </w:rPr>
        <w:t>Ethereum</w:t>
      </w:r>
      <w:r w:rsidRPr="004465D9">
        <w:t>.</w:t>
      </w:r>
    </w:p>
    <w:p w14:paraId="423A0346" w14:textId="6D570BCB" w:rsidR="005073AC" w:rsidRPr="006D0A12" w:rsidRDefault="00535084" w:rsidP="005073AC">
      <w:pPr>
        <w:pStyle w:val="aff4"/>
        <w:ind w:firstLine="0"/>
        <w:jc w:val="center"/>
      </w:pPr>
      <w:r w:rsidRPr="00535084">
        <w:rPr>
          <w:lang w:eastAsia="ru-RU"/>
        </w:rPr>
        <w:drawing>
          <wp:inline distT="0" distB="0" distL="0" distR="0" wp14:anchorId="7FFB6063" wp14:editId="5024DCCF">
            <wp:extent cx="5140769" cy="3491345"/>
            <wp:effectExtent l="0" t="0" r="3175" b="0"/>
            <wp:docPr id="3" name="Рисунок 3" descr="C:\Users\veron\OneDrive\Рабочий стол\susu\4 курс\диплом\диаграммы\SmartContract-Классы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Классы.jp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0769" cy="3491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56018" w14:textId="24BDCB89" w:rsidR="005073AC" w:rsidRDefault="0050503D" w:rsidP="00561815">
      <w:pPr>
        <w:pStyle w:val="aff4"/>
        <w:suppressAutoHyphens/>
        <w:ind w:firstLine="0"/>
        <w:jc w:val="center"/>
      </w:pPr>
      <w:r w:rsidRPr="00846473">
        <w:t>Рисунок 7</w:t>
      </w:r>
      <w:r w:rsidR="005073AC" w:rsidRPr="00846473">
        <w:t xml:space="preserve"> – Диаграмма </w:t>
      </w:r>
      <w:r w:rsidR="00A67719" w:rsidRPr="00846473">
        <w:t>смарт-контрактов</w:t>
      </w:r>
      <w:r w:rsidR="001566F5" w:rsidRPr="00846473">
        <w:t xml:space="preserve"> системы </w:t>
      </w:r>
      <w:r w:rsidR="001566F5" w:rsidRPr="00846473">
        <w:rPr>
          <w:lang w:val="en-US"/>
        </w:rPr>
        <w:t>EVoting</w:t>
      </w:r>
    </w:p>
    <w:p w14:paraId="202CEB39" w14:textId="25858D06" w:rsidR="000C5B1C" w:rsidRPr="00535586" w:rsidRDefault="000C5B1C" w:rsidP="000C5B1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3" w:name="_Toc134568477"/>
      <w:r>
        <w:lastRenderedPageBreak/>
        <w:t>2</w:t>
      </w:r>
      <w:r w:rsidRPr="0025789A">
        <w:t>.</w:t>
      </w:r>
      <w:r>
        <w:t>4.2</w:t>
      </w:r>
      <w:r w:rsidRPr="0025789A">
        <w:t xml:space="preserve">. </w:t>
      </w:r>
      <w:r w:rsidR="001E7BF7">
        <w:t>Веб</w:t>
      </w:r>
      <w:r>
        <w:t>-</w:t>
      </w:r>
      <w:r w:rsidR="001E7BF7">
        <w:t>сервер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43"/>
    </w:p>
    <w:p w14:paraId="5E8EA347" w14:textId="75E2BDFA" w:rsidR="00946C38" w:rsidRDefault="001E7BF7" w:rsidP="00496D78">
      <w:pPr>
        <w:pStyle w:val="AStyle"/>
      </w:pPr>
      <w:r>
        <w:t>Веб-сервер позволяет взаимодействовать со смарт-контра</w:t>
      </w:r>
      <w:r w:rsidR="003D54DD">
        <w:t>к</w:t>
      </w:r>
      <w:r>
        <w:t xml:space="preserve">тами </w:t>
      </w:r>
      <w:r w:rsidR="003E5596">
        <w:t>с помощью</w:t>
      </w:r>
      <w:r w:rsidR="003D54DD">
        <w:t xml:space="preserve"> </w:t>
      </w:r>
      <w:r w:rsidR="003D54DD">
        <w:rPr>
          <w:lang w:val="en-US"/>
        </w:rPr>
        <w:t>REST</w:t>
      </w:r>
      <w:r w:rsidR="003D54DD" w:rsidRPr="003D54DD">
        <w:t xml:space="preserve"> </w:t>
      </w:r>
      <w:r w:rsidR="003D54DD">
        <w:rPr>
          <w:lang w:val="en-US"/>
        </w:rPr>
        <w:t>API</w:t>
      </w:r>
      <w:r w:rsidR="003D54DD">
        <w:t xml:space="preserve">. </w:t>
      </w:r>
      <w:r w:rsidR="00A52817">
        <w:t>Рассмотрим следующие запросы, доступные пользователю.</w:t>
      </w:r>
    </w:p>
    <w:p w14:paraId="2B6E0778" w14:textId="2305B273" w:rsidR="00A52817" w:rsidRPr="0050702A" w:rsidRDefault="00A52817" w:rsidP="00A52817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GET</w:t>
      </w:r>
      <w:r w:rsidRPr="0050702A">
        <w:t xml:space="preserve"> /</w:t>
      </w:r>
      <w:r>
        <w:rPr>
          <w:lang w:val="en-US"/>
        </w:rPr>
        <w:t>get</w:t>
      </w:r>
      <w:r w:rsidRPr="0050702A">
        <w:t>-</w:t>
      </w:r>
      <w:r>
        <w:rPr>
          <w:lang w:val="en-US"/>
        </w:rPr>
        <w:t>voting</w:t>
      </w:r>
      <w:r w:rsidRPr="0050702A">
        <w:t>-</w:t>
      </w:r>
      <w:r>
        <w:rPr>
          <w:lang w:val="en-US"/>
        </w:rPr>
        <w:t>list</w:t>
      </w:r>
      <w:r w:rsidR="00E05579">
        <w:t xml:space="preserve"> – </w:t>
      </w:r>
      <w:r w:rsidR="0050702A">
        <w:t>получение списка всех голосований системы, используя данные, хранящиеся в управляющем смарт-контракте.</w:t>
      </w:r>
      <w:r w:rsidR="00A40840">
        <w:t xml:space="preserve"> Каждое голосование в списке представлено в виде объекта со свойствами: </w:t>
      </w:r>
      <w:r w:rsidR="001972E9">
        <w:t xml:space="preserve">адрес смарт-контракта голосования, </w:t>
      </w:r>
      <w:r w:rsidR="00A40840">
        <w:t xml:space="preserve">название, дата начала и дата окончания, </w:t>
      </w:r>
      <w:r w:rsidR="001972E9">
        <w:t>список участников-избирателей, а также список вариантов</w:t>
      </w:r>
      <w:r w:rsidR="00361D3A">
        <w:t xml:space="preserve"> ответов</w:t>
      </w:r>
      <w:r w:rsidR="001972E9">
        <w:t>.</w:t>
      </w:r>
    </w:p>
    <w:p w14:paraId="1B2E4E30" w14:textId="5C90DF5E" w:rsidR="00000BC3" w:rsidRPr="003D54DD" w:rsidRDefault="00000BC3" w:rsidP="00000BC3">
      <w:pPr>
        <w:pStyle w:val="AStyle"/>
        <w:numPr>
          <w:ilvl w:val="0"/>
          <w:numId w:val="23"/>
        </w:numPr>
        <w:tabs>
          <w:tab w:val="left" w:pos="1134"/>
        </w:tabs>
        <w:ind w:left="0" w:firstLine="709"/>
      </w:pPr>
      <w:r>
        <w:rPr>
          <w:lang w:val="en-US"/>
        </w:rPr>
        <w:t>POST</w:t>
      </w:r>
      <w:r w:rsidRPr="005965EA">
        <w:t xml:space="preserve"> /</w:t>
      </w:r>
      <w:r>
        <w:rPr>
          <w:lang w:val="en-US"/>
        </w:rPr>
        <w:t>create</w:t>
      </w:r>
      <w:r w:rsidRPr="005965EA">
        <w:t>-</w:t>
      </w:r>
      <w:r>
        <w:rPr>
          <w:lang w:val="en-US"/>
        </w:rPr>
        <w:t>voting</w:t>
      </w:r>
      <w:r w:rsidR="00E05579">
        <w:t xml:space="preserve"> – </w:t>
      </w:r>
      <w:r w:rsidR="005965EA">
        <w:t>добавлен</w:t>
      </w:r>
      <w:r w:rsidR="00067717">
        <w:t xml:space="preserve">ие нового голосования в систему. </w:t>
      </w:r>
      <w:r w:rsidR="00361D3A">
        <w:t>В теле запроса пользователю нужно указать данные голосования: название, дату начала и окончания, список участников и вариантов ответов.</w:t>
      </w:r>
      <w:r w:rsidR="00180046">
        <w:t xml:space="preserve"> </w:t>
      </w:r>
      <w:r w:rsidR="00FF2121">
        <w:t xml:space="preserve">Переданные параметры конвертируются в </w:t>
      </w:r>
      <w:r w:rsidR="00FC5D59">
        <w:t>байт-код</w:t>
      </w:r>
      <w:r w:rsidR="00FF2121">
        <w:t>, который затем используется для развертывания смарт-к</w:t>
      </w:r>
      <w:r w:rsidR="00D37446">
        <w:t>онтракта голосования в блокчейн</w:t>
      </w:r>
      <w:r w:rsidR="00FF2121">
        <w:t>.</w:t>
      </w:r>
      <w:r w:rsidR="00E03776">
        <w:t xml:space="preserve"> В результате вызова запроса пользователю возвращается адрес созданного голосования в сети блокчейна.</w:t>
      </w:r>
      <w:r w:rsidR="00894189">
        <w:t xml:space="preserve"> Полученный адрес голосования добавляется в управляющий смарт-контракт.</w:t>
      </w:r>
    </w:p>
    <w:p w14:paraId="2B45DE3F" w14:textId="77777777" w:rsidR="00354751" w:rsidRDefault="00354751" w:rsidP="00C542EE">
      <w:pPr>
        <w:pStyle w:val="aff4"/>
        <w:tabs>
          <w:tab w:val="left" w:pos="993"/>
        </w:tabs>
        <w:ind w:firstLine="0"/>
      </w:pPr>
    </w:p>
    <w:p w14:paraId="39739E2F" w14:textId="32DA96FE" w:rsidR="005073AC" w:rsidRPr="00535586" w:rsidRDefault="0034561D" w:rsidP="001D676A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4" w:name="_Toc126624495"/>
      <w:bookmarkStart w:id="45" w:name="_Toc134568478"/>
      <w:r>
        <w:t>2</w:t>
      </w:r>
      <w:r w:rsidR="005073AC" w:rsidRPr="0025789A">
        <w:t>.</w:t>
      </w:r>
      <w:r w:rsidR="000C5B1C">
        <w:t>4.3</w:t>
      </w:r>
      <w:r w:rsidR="005073AC" w:rsidRPr="0025789A">
        <w:t xml:space="preserve">. </w:t>
      </w:r>
      <w:r w:rsidR="005073AC">
        <w:t>Компоненты веб-</w:t>
      </w:r>
      <w:bookmarkEnd w:id="44"/>
      <w:r w:rsidR="000C5B1C">
        <w:t>интерфейса</w:t>
      </w:r>
      <w:r w:rsidR="00535586" w:rsidRPr="0034561D">
        <w:t xml:space="preserve"> </w:t>
      </w:r>
      <w:r w:rsidR="00535586">
        <w:t xml:space="preserve">системы </w:t>
      </w:r>
      <w:r w:rsidR="001566F5">
        <w:rPr>
          <w:lang w:val="en-US"/>
        </w:rPr>
        <w:t>E</w:t>
      </w:r>
      <w:r w:rsidR="00535586">
        <w:rPr>
          <w:lang w:val="en-US"/>
        </w:rPr>
        <w:t>Voting</w:t>
      </w:r>
      <w:bookmarkEnd w:id="45"/>
    </w:p>
    <w:p w14:paraId="23883A22" w14:textId="405FCF1A" w:rsidR="005073AC" w:rsidRDefault="00F2252C" w:rsidP="005073AC">
      <w:pPr>
        <w:pStyle w:val="aff4"/>
      </w:pPr>
      <w:r>
        <w:t>Архитектура веб-</w:t>
      </w:r>
      <w:r w:rsidR="000C5B1C">
        <w:t>интерфейса</w:t>
      </w:r>
      <w:r>
        <w:t xml:space="preserve"> </w:t>
      </w:r>
      <w:r w:rsidR="0021261C">
        <w:rPr>
          <w:lang w:val="en-US"/>
        </w:rPr>
        <w:t>EVoting</w:t>
      </w:r>
      <w:r w:rsidR="0021261C">
        <w:t xml:space="preserve"> </w:t>
      </w:r>
      <w:r>
        <w:t>с</w:t>
      </w:r>
      <w:r w:rsidR="00C17F25">
        <w:t>остоит из следующих компонентов</w:t>
      </w:r>
      <w:r w:rsidR="005073AC">
        <w:t>.</w:t>
      </w:r>
    </w:p>
    <w:p w14:paraId="3C2AE1A6" w14:textId="5BA95B5E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</w:t>
      </w:r>
      <w:r w:rsidR="00561815">
        <w:t>мпонент отображения голосований, который получает данные о голосованиях с помощью веб-сервера</w:t>
      </w:r>
      <w:r w:rsidR="007E0089">
        <w:t xml:space="preserve"> и представляет их </w:t>
      </w:r>
      <w:r>
        <w:t>на главной странице веб-приложения.</w:t>
      </w:r>
    </w:p>
    <w:p w14:paraId="541F7917" w14:textId="49288FA4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 xml:space="preserve">Компонент подключения </w:t>
      </w:r>
      <w:r w:rsidR="00C80C23">
        <w:t xml:space="preserve">веб3-провайдера </w:t>
      </w:r>
      <w:r w:rsidR="00C80C23">
        <w:rPr>
          <w:lang w:val="en-US"/>
        </w:rPr>
        <w:t>MeaMask</w:t>
      </w:r>
      <w:r>
        <w:t xml:space="preserve"> необходимый для авторизации пользователя в системе.</w:t>
      </w:r>
    </w:p>
    <w:p w14:paraId="567554C0" w14:textId="309ED0E0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голосования, в котором отображается информация о голосовании</w:t>
      </w:r>
      <w:r w:rsidR="00213F90">
        <w:t>, его результаты, а также предоставляется</w:t>
      </w:r>
      <w:r>
        <w:t xml:space="preserve"> возможность </w:t>
      </w:r>
      <w:r w:rsidR="00A7644C">
        <w:lastRenderedPageBreak/>
        <w:t xml:space="preserve">пользователю </w:t>
      </w:r>
      <w:r>
        <w:t>проголосовать</w:t>
      </w:r>
      <w:r w:rsidR="00117336">
        <w:t>, если данный пользователь учавствует в голосовании</w:t>
      </w:r>
      <w:r>
        <w:t>.</w:t>
      </w:r>
    </w:p>
    <w:p w14:paraId="551E9C98" w14:textId="571ED79F" w:rsidR="005073AC" w:rsidRDefault="005073AC" w:rsidP="004F23D6">
      <w:pPr>
        <w:pStyle w:val="aff4"/>
        <w:numPr>
          <w:ilvl w:val="6"/>
          <w:numId w:val="14"/>
        </w:numPr>
        <w:tabs>
          <w:tab w:val="left" w:pos="1134"/>
        </w:tabs>
        <w:ind w:left="0" w:firstLine="709"/>
      </w:pPr>
      <w:r>
        <w:t>Компонент создания голосования</w:t>
      </w:r>
      <w:r w:rsidR="00D07BB0">
        <w:t xml:space="preserve">, в котором </w:t>
      </w:r>
      <w:r w:rsidR="00BF3A2C">
        <w:t>пользователь может заполнить необходимые поля и создать голосование в блокчейне</w:t>
      </w:r>
      <w:r>
        <w:t>.</w:t>
      </w:r>
    </w:p>
    <w:p w14:paraId="364AD9FD" w14:textId="077F92EA" w:rsidR="00F2252C" w:rsidRDefault="00770032" w:rsidP="00F2252C">
      <w:pPr>
        <w:pStyle w:val="aff4"/>
        <w:tabs>
          <w:tab w:val="left" w:pos="1134"/>
        </w:tabs>
        <w:ind w:left="709" w:firstLine="0"/>
      </w:pPr>
      <w:r>
        <w:t>Данная архитект</w:t>
      </w:r>
      <w:r w:rsidR="0050503D">
        <w:t xml:space="preserve">ура изображена на рисунке </w:t>
      </w:r>
      <w:r w:rsidR="005D64CF">
        <w:t>8</w:t>
      </w:r>
      <w:r w:rsidR="000E098C">
        <w:t>.</w:t>
      </w:r>
    </w:p>
    <w:p w14:paraId="21C5B22D" w14:textId="4336BB4A" w:rsidR="001D676A" w:rsidRPr="006A63E2" w:rsidRDefault="00B47D72" w:rsidP="001D676A">
      <w:pPr>
        <w:pStyle w:val="aff4"/>
        <w:ind w:firstLine="0"/>
        <w:jc w:val="center"/>
      </w:pPr>
      <w:r w:rsidRPr="00B47D72">
        <w:rPr>
          <w:lang w:eastAsia="ru-RU"/>
        </w:rPr>
        <w:drawing>
          <wp:inline distT="0" distB="0" distL="0" distR="0" wp14:anchorId="3AB0738D" wp14:editId="6B62F157">
            <wp:extent cx="4636085" cy="2434441"/>
            <wp:effectExtent l="0" t="0" r="0" b="4445"/>
            <wp:docPr id="13" name="Рисунок 13" descr="C:\Users\veron\OneDrive\Рабочий стол\susu\4 курс\диплом\диаграммы\SmartContract-Компоненты веб приложения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on\OneDrive\Рабочий стол\susu\4 курс\диплом\диаграммы\SmartContract-Компоненты веб приложения.jp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810" cy="2482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35586" w:rsidRPr="006A63E2">
        <w:t xml:space="preserve"> </w:t>
      </w:r>
    </w:p>
    <w:p w14:paraId="38513287" w14:textId="121801A3" w:rsidR="001D676A" w:rsidRPr="00535586" w:rsidRDefault="005D64CF" w:rsidP="001D676A">
      <w:pPr>
        <w:pStyle w:val="aff4"/>
        <w:suppressAutoHyphens/>
        <w:ind w:firstLine="0"/>
        <w:jc w:val="center"/>
      </w:pPr>
      <w:r>
        <w:t>Рисунок 8</w:t>
      </w:r>
      <w:r w:rsidR="001D676A">
        <w:t xml:space="preserve"> – Диаграмма компонентов веб-</w:t>
      </w:r>
      <w:r w:rsidR="000C5B1C" w:rsidRPr="000C5B1C">
        <w:t xml:space="preserve"> </w:t>
      </w:r>
      <w:r w:rsidR="000C5B1C">
        <w:t xml:space="preserve">интерфейса </w:t>
      </w:r>
      <w:r w:rsidR="001F7E77">
        <w:rPr>
          <w:lang w:val="en-US"/>
        </w:rPr>
        <w:t>E</w:t>
      </w:r>
      <w:r w:rsidR="00535586">
        <w:rPr>
          <w:lang w:val="en-US"/>
        </w:rPr>
        <w:t>Voting</w:t>
      </w:r>
    </w:p>
    <w:p w14:paraId="4ADD2AF4" w14:textId="77777777" w:rsidR="001D676A" w:rsidRDefault="001D676A" w:rsidP="005073AC">
      <w:pPr>
        <w:pStyle w:val="aff4"/>
        <w:tabs>
          <w:tab w:val="left" w:pos="993"/>
        </w:tabs>
        <w:ind w:firstLine="0"/>
      </w:pPr>
    </w:p>
    <w:p w14:paraId="126A56A7" w14:textId="226B86BA" w:rsidR="005073AC" w:rsidRPr="00761682" w:rsidRDefault="0034561D" w:rsidP="005073AC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6" w:name="_Toc126624496"/>
      <w:bookmarkStart w:id="47" w:name="_Toc134568479"/>
      <w:r>
        <w:t>2</w:t>
      </w:r>
      <w:r w:rsidR="005073AC" w:rsidRPr="0025789A">
        <w:t>.</w:t>
      </w:r>
      <w:r w:rsidR="005073AC">
        <w:t>5</w:t>
      </w:r>
      <w:r w:rsidR="005073AC" w:rsidRPr="0025789A">
        <w:t xml:space="preserve">. </w:t>
      </w:r>
      <w:r w:rsidR="005073AC">
        <w:t xml:space="preserve">Диаграмма </w:t>
      </w:r>
      <w:r w:rsidR="005073AC" w:rsidRPr="00792207">
        <w:t>деятельности</w:t>
      </w:r>
      <w:bookmarkEnd w:id="46"/>
      <w:r w:rsidRPr="00792207">
        <w:t xml:space="preserve"> </w:t>
      </w:r>
      <w:r w:rsidR="00761682">
        <w:t>прецедента создания голосования</w:t>
      </w:r>
      <w:bookmarkEnd w:id="47"/>
    </w:p>
    <w:p w14:paraId="148AF992" w14:textId="333C33DA" w:rsidR="005073AC" w:rsidRDefault="005073AC" w:rsidP="005073AC">
      <w:pPr>
        <w:pStyle w:val="AStyle"/>
      </w:pPr>
      <w:r w:rsidRPr="00A26601">
        <w:t xml:space="preserve">В результате анализа требований реализована диаграмма деятельности, которая показывает, как происходит процесс взаимодействия актеров с системой. </w:t>
      </w:r>
      <w:r>
        <w:t>Рассмотрим прецедент «Создать голосование». Предусловием является то, что пользователь находится в</w:t>
      </w:r>
      <w:r w:rsidR="006B1D67">
        <w:t xml:space="preserve"> разделе «Создать голосование».</w:t>
      </w:r>
    </w:p>
    <w:p w14:paraId="70B5C4AB" w14:textId="77777777" w:rsidR="00B84FDF" w:rsidRDefault="006B1D67" w:rsidP="000F63E6">
      <w:pPr>
        <w:pStyle w:val="AStyle"/>
        <w:suppressAutoHyphens/>
      </w:pPr>
      <w:r>
        <w:t>В представленной диаграмме пользователь заполняет поля формы создания голосования: название, сроки голосования, вар</w:t>
      </w:r>
      <w:r w:rsidR="00763AC4">
        <w:t xml:space="preserve">ианты ответов и </w:t>
      </w:r>
      <w:r w:rsidR="00C15BE4">
        <w:t>публи</w:t>
      </w:r>
      <w:r w:rsidR="00763AC4">
        <w:t>чные идентификаторы избирателей,</w:t>
      </w:r>
      <w:r w:rsidR="00C15BE4">
        <w:t xml:space="preserve"> созданные в </w:t>
      </w:r>
      <w:r w:rsidR="00C15BE4">
        <w:rPr>
          <w:lang w:val="en-US"/>
        </w:rPr>
        <w:t>MetaMask</w:t>
      </w:r>
      <w:r>
        <w:t>. Затем пользователь нажимает кнопку «Создать голосование». После этого веб</w:t>
      </w:r>
      <w:r w:rsidR="002B7827">
        <w:noBreakHyphen/>
        <w:t>интерфейс</w:t>
      </w:r>
      <w:r>
        <w:t xml:space="preserve"> формирует запрос для развертывания смарт-контракта голосования. </w:t>
      </w:r>
      <w:r w:rsidR="00C15BE4">
        <w:t xml:space="preserve">Пользователю нужно подписать транзакцию создания смарт-контракта голосования с помощью </w:t>
      </w:r>
      <w:r w:rsidR="00C15BE4">
        <w:rPr>
          <w:lang w:val="en-US"/>
        </w:rPr>
        <w:t>MetaMask</w:t>
      </w:r>
      <w:r w:rsidR="00C15BE4" w:rsidRPr="00C15BE4">
        <w:t xml:space="preserve">. </w:t>
      </w:r>
    </w:p>
    <w:p w14:paraId="30B88E6A" w14:textId="6494B67F" w:rsidR="006B1D67" w:rsidRDefault="005E0C86" w:rsidP="000F63E6">
      <w:pPr>
        <w:pStyle w:val="AStyle"/>
        <w:suppressAutoHyphens/>
      </w:pPr>
      <w:r>
        <w:t xml:space="preserve">На веб-сервере системы </w:t>
      </w:r>
      <w:r w:rsidR="006B1D67">
        <w:t>выполняет</w:t>
      </w:r>
      <w:r>
        <w:t>ся</w:t>
      </w:r>
      <w:r w:rsidR="006B1D67">
        <w:t xml:space="preserve"> </w:t>
      </w:r>
      <w:r w:rsidR="00C15BE4">
        <w:t>развертывание</w:t>
      </w:r>
      <w:r w:rsidR="006B1D67">
        <w:t xml:space="preserve"> смарт-контракт</w:t>
      </w:r>
      <w:r w:rsidR="00C15BE4">
        <w:t>а голосования</w:t>
      </w:r>
      <w:r w:rsidR="006B1D67">
        <w:t xml:space="preserve"> в блокчейне. После развертывания смарт-контрак</w:t>
      </w:r>
      <w:r w:rsidR="00C15BE4">
        <w:t xml:space="preserve">т производит </w:t>
      </w:r>
      <w:r w:rsidR="00C15BE4">
        <w:lastRenderedPageBreak/>
        <w:t>начисление токенов (</w:t>
      </w:r>
      <w:r w:rsidR="006B1D67">
        <w:t>голосов</w:t>
      </w:r>
      <w:r w:rsidR="00C15BE4">
        <w:t>)</w:t>
      </w:r>
      <w:r w:rsidR="006B1D67">
        <w:t xml:space="preserve"> на </w:t>
      </w:r>
      <w:r w:rsidR="00C15BE4">
        <w:t>публичные идентификаторы участников голосования</w:t>
      </w:r>
      <w:r w:rsidR="006B1D67">
        <w:t>.</w:t>
      </w:r>
      <w:r w:rsidR="00B742D0">
        <w:t xml:space="preserve"> После этого веб-сервер выполняет транзакцию добавления нового адреса только что созданного смарт-контракта голосования в блокчейн.</w:t>
      </w:r>
      <w:r w:rsidR="006B1D67">
        <w:t xml:space="preserve"> </w:t>
      </w:r>
      <w:r>
        <w:t xml:space="preserve">В свою очередь, веб-интерфейс </w:t>
      </w:r>
      <w:r w:rsidR="006B1D67">
        <w:t xml:space="preserve">переводит пользователя на страницу </w:t>
      </w:r>
      <w:r>
        <w:t>со всеми</w:t>
      </w:r>
      <w:r w:rsidR="006B1D67">
        <w:t xml:space="preserve"> голосования</w:t>
      </w:r>
      <w:r>
        <w:t>ми</w:t>
      </w:r>
      <w:r w:rsidR="006B1D67">
        <w:t>. Данная диаграмма деятельности</w:t>
      </w:r>
      <w:r w:rsidR="006B1D67" w:rsidRPr="00A26601">
        <w:t xml:space="preserve"> представлена на рисунке </w:t>
      </w:r>
      <w:r w:rsidR="005D64CF">
        <w:t>9</w:t>
      </w:r>
      <w:r w:rsidR="006B1D67" w:rsidRPr="00A26601">
        <w:t>.</w:t>
      </w:r>
    </w:p>
    <w:p w14:paraId="329512A8" w14:textId="42A4978B" w:rsidR="005073AC" w:rsidRPr="003E02B6" w:rsidRDefault="00DA5993" w:rsidP="005073AC">
      <w:pPr>
        <w:pStyle w:val="AStyle"/>
        <w:ind w:firstLine="0"/>
        <w:jc w:val="center"/>
        <w:rPr>
          <w:szCs w:val="22"/>
        </w:rPr>
      </w:pPr>
      <w:r w:rsidRPr="00DA5993">
        <w:rPr>
          <w:noProof/>
          <w:szCs w:val="22"/>
          <w:lang w:eastAsia="ru-RU"/>
        </w:rPr>
        <w:drawing>
          <wp:inline distT="0" distB="0" distL="0" distR="0" wp14:anchorId="3B0FCEC2" wp14:editId="19ABD1F0">
            <wp:extent cx="5759450" cy="3204866"/>
            <wp:effectExtent l="0" t="0" r="0" b="0"/>
            <wp:docPr id="11" name="Рисунок 11" descr="C:\Users\veron\OneDrive\Рабочий стол\susu\4 курс\диплом\диаграммы\SmartContract-Деятельность 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on\OneDrive\Рабочий стол\susu\4 курс\диплом\диаграммы\SmartContract-Деятельность 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3204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9F02D" w14:textId="27613C52" w:rsidR="005073AC" w:rsidRPr="00CD3DEA" w:rsidRDefault="0050503D" w:rsidP="00665304">
      <w:pPr>
        <w:pStyle w:val="AStyle"/>
        <w:suppressAutoHyphens/>
        <w:ind w:firstLine="0"/>
        <w:jc w:val="center"/>
        <w:rPr>
          <w:szCs w:val="22"/>
        </w:rPr>
      </w:pPr>
      <w:r w:rsidRPr="005E0F01">
        <w:rPr>
          <w:szCs w:val="22"/>
        </w:rPr>
        <w:t xml:space="preserve">Рисунок </w:t>
      </w:r>
      <w:r w:rsidR="005D64CF">
        <w:rPr>
          <w:szCs w:val="22"/>
        </w:rPr>
        <w:t>9</w:t>
      </w:r>
      <w:r w:rsidR="005073AC" w:rsidRPr="005E0F01">
        <w:rPr>
          <w:szCs w:val="22"/>
        </w:rPr>
        <w:t xml:space="preserve"> – Диаграмма деятельности</w:t>
      </w:r>
      <w:r w:rsidR="001F7E77" w:rsidRPr="005E0F01">
        <w:rPr>
          <w:szCs w:val="22"/>
        </w:rPr>
        <w:t xml:space="preserve"> </w:t>
      </w:r>
      <w:r w:rsidR="00761682" w:rsidRPr="005E0F01">
        <w:rPr>
          <w:szCs w:val="22"/>
        </w:rPr>
        <w:t>прецедента создания голосования</w:t>
      </w:r>
    </w:p>
    <w:p w14:paraId="097551D4" w14:textId="77777777" w:rsidR="005073AC" w:rsidRDefault="005073AC" w:rsidP="005073AC">
      <w:pPr>
        <w:pStyle w:val="AStyle"/>
        <w:ind w:firstLine="0"/>
      </w:pPr>
    </w:p>
    <w:p w14:paraId="19852C49" w14:textId="033C1186" w:rsidR="00EB6BEF" w:rsidRPr="00377DE4" w:rsidRDefault="007009F8" w:rsidP="00EB6BEF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48" w:name="_Toc134568480"/>
      <w:r>
        <w:t>2</w:t>
      </w:r>
      <w:r w:rsidR="00EB6BEF" w:rsidRPr="0025789A">
        <w:t>.</w:t>
      </w:r>
      <w:r w:rsidR="00EE2BE2">
        <w:t>6</w:t>
      </w:r>
      <w:r w:rsidR="00EB6BEF" w:rsidRPr="0025789A">
        <w:t xml:space="preserve">. </w:t>
      </w:r>
      <w:r w:rsidR="00761682">
        <w:t>М</w:t>
      </w:r>
      <w:r w:rsidR="00EB6BEF">
        <w:t>акет</w:t>
      </w:r>
      <w:r w:rsidR="00761682">
        <w:t xml:space="preserve">ы веб-интерфейса приложения </w:t>
      </w:r>
      <w:r w:rsidR="00761682">
        <w:rPr>
          <w:lang w:val="en-US"/>
        </w:rPr>
        <w:t>EVoting</w:t>
      </w:r>
      <w:bookmarkEnd w:id="48"/>
    </w:p>
    <w:p w14:paraId="6B70ED3B" w14:textId="77777777" w:rsidR="00473DC1" w:rsidRDefault="00EB6BEF" w:rsidP="00473DC1">
      <w:pPr>
        <w:pStyle w:val="aff4"/>
      </w:pPr>
      <w:r>
        <w:t xml:space="preserve">Макет – это эскиз, который используется для </w:t>
      </w:r>
      <w:r w:rsidR="006010EE">
        <w:t>проектирования</w:t>
      </w:r>
      <w:r w:rsidR="001F2471">
        <w:t xml:space="preserve">, а также </w:t>
      </w:r>
      <w:r w:rsidR="005A12F8">
        <w:t>определяет внешний вид сайта и</w:t>
      </w:r>
      <w:r w:rsidR="00CF644D">
        <w:t xml:space="preserve"> то, как пользовтель будет с ним взаимодествовать</w:t>
      </w:r>
      <w:r>
        <w:t>.</w:t>
      </w:r>
      <w:r w:rsidRPr="00327A2D">
        <w:t xml:space="preserve"> </w:t>
      </w:r>
    </w:p>
    <w:p w14:paraId="43081F67" w14:textId="70411AF0" w:rsidR="00EB6BEF" w:rsidRDefault="00EB6BEF" w:rsidP="00473DC1">
      <w:pPr>
        <w:pStyle w:val="aff4"/>
      </w:pPr>
      <w:r>
        <w:t>На главной странице приложения отображаются все голосования</w:t>
      </w:r>
      <w:r w:rsidR="00443A5A">
        <w:t xml:space="preserve"> системы. В правом верхнем углу макета сайта изображена кнопка для авторизации с помощью </w:t>
      </w:r>
      <w:r w:rsidR="00443A5A">
        <w:rPr>
          <w:lang w:val="en-US"/>
        </w:rPr>
        <w:t>MetaMask</w:t>
      </w:r>
      <w:r w:rsidR="00443A5A">
        <w:t>.</w:t>
      </w:r>
      <w:r>
        <w:t xml:space="preserve"> </w:t>
      </w:r>
      <w:r w:rsidR="00443A5A">
        <w:t>Для авторизованного пользователя в интерфейсе есть кнопка</w:t>
      </w:r>
      <w:r>
        <w:t xml:space="preserve"> для создания голосования</w:t>
      </w:r>
      <w:r w:rsidR="00443A5A">
        <w:t>.</w:t>
      </w:r>
      <w:r w:rsidR="0050503D">
        <w:t xml:space="preserve"> </w:t>
      </w:r>
      <w:r w:rsidR="00A53DC7">
        <w:t xml:space="preserve">Пользователю веб-приложения доступны строка </w:t>
      </w:r>
      <w:r w:rsidR="00520361">
        <w:t xml:space="preserve">для </w:t>
      </w:r>
      <w:r w:rsidR="00A53DC7">
        <w:t xml:space="preserve">поиска </w:t>
      </w:r>
      <w:r w:rsidR="00520361">
        <w:t xml:space="preserve">голосований и </w:t>
      </w:r>
      <w:r w:rsidR="00A53DC7">
        <w:t>и</w:t>
      </w:r>
      <w:r w:rsidR="00520361">
        <w:t>х</w:t>
      </w:r>
      <w:r w:rsidR="00A53DC7">
        <w:t xml:space="preserve"> фильтрации </w:t>
      </w:r>
      <w:r w:rsidR="00520361">
        <w:t xml:space="preserve">на </w:t>
      </w:r>
      <w:r w:rsidR="00520361">
        <w:lastRenderedPageBreak/>
        <w:t>основе статуса голосования</w:t>
      </w:r>
      <w:r w:rsidR="00374651" w:rsidRPr="00374651">
        <w:t xml:space="preserve">. </w:t>
      </w:r>
      <w:r w:rsidR="00A53DC7">
        <w:t xml:space="preserve"> </w:t>
      </w:r>
      <w:r w:rsidR="003C5DB0">
        <w:t xml:space="preserve">Макет главной страницы веб-интерфейса приложения </w:t>
      </w:r>
      <w:r w:rsidR="003C5DB0">
        <w:rPr>
          <w:lang w:val="en-US"/>
        </w:rPr>
        <w:t>EVoting</w:t>
      </w:r>
      <w:r w:rsidR="003C5DB0" w:rsidRPr="003C5DB0">
        <w:t xml:space="preserve"> </w:t>
      </w:r>
      <w:r w:rsidR="00622534">
        <w:t>изображен</w:t>
      </w:r>
      <w:r w:rsidR="003C5DB0">
        <w:t xml:space="preserve"> на р</w:t>
      </w:r>
      <w:r w:rsidR="00374651">
        <w:t>исунке</w:t>
      </w:r>
      <w:r w:rsidR="0050503D">
        <w:t xml:space="preserve"> 1</w:t>
      </w:r>
      <w:r w:rsidR="005D64CF">
        <w:t>0</w:t>
      </w:r>
      <w:r>
        <w:t>.</w:t>
      </w:r>
    </w:p>
    <w:p w14:paraId="29A99ACB" w14:textId="0A1FA853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56A519D8" wp14:editId="44CA4A6A">
            <wp:extent cx="5189517" cy="2293750"/>
            <wp:effectExtent l="0" t="0" r="0" b="0"/>
            <wp:docPr id="14" name="Рисунок 14" descr="C:\Users\veron\OneDrive\Рабочий стол\susu\4 курс\практика\диаграммы\SmartContract-МакетNonLog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практика\диаграммы\SmartContract-МакетNonLogin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062" cy="23183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6CB1E" w14:textId="27B78D38" w:rsidR="006010EE" w:rsidRDefault="0050503D" w:rsidP="00ED2D7E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>Рисунок 1</w:t>
      </w:r>
      <w:r w:rsidR="005D64CF">
        <w:rPr>
          <w:szCs w:val="22"/>
        </w:rPr>
        <w:t>0</w:t>
      </w:r>
      <w:r w:rsidR="00C63FFC">
        <w:rPr>
          <w:szCs w:val="22"/>
        </w:rPr>
        <w:t xml:space="preserve"> </w:t>
      </w:r>
      <w:r w:rsidR="00EB6BEF">
        <w:rPr>
          <w:szCs w:val="22"/>
        </w:rPr>
        <w:t>– Макет главной страницы</w:t>
      </w:r>
    </w:p>
    <w:p w14:paraId="17C972C5" w14:textId="77777777" w:rsidR="007F0CEA" w:rsidRPr="00AA5E68" w:rsidRDefault="007F0CEA" w:rsidP="00ED2D7E">
      <w:pPr>
        <w:pStyle w:val="AStyle"/>
        <w:suppressAutoHyphens/>
        <w:ind w:firstLine="0"/>
        <w:jc w:val="center"/>
        <w:rPr>
          <w:szCs w:val="22"/>
        </w:rPr>
      </w:pPr>
    </w:p>
    <w:p w14:paraId="4E4B503A" w14:textId="4C7C8854" w:rsidR="00EB6BEF" w:rsidRDefault="00EB6BEF" w:rsidP="00EB6BEF">
      <w:pPr>
        <w:pStyle w:val="aff4"/>
      </w:pPr>
      <w:r>
        <w:t>На ри</w:t>
      </w:r>
      <w:r w:rsidR="0050503D">
        <w:t>сунке 1</w:t>
      </w:r>
      <w:r w:rsidR="005D64CF">
        <w:t>1</w:t>
      </w:r>
      <w:r>
        <w:t xml:space="preserve"> изображен макет страницы голосования. На странице голосования отображаются название, данные о голосовании (сроки, ссылка на смарт-контракт голосования в обозревателе блокчейна) и варианты ответов. Также </w:t>
      </w:r>
      <w:r w:rsidR="00502C2F">
        <w:t xml:space="preserve">есть кнопка «Проголосовать» </w:t>
      </w:r>
      <w:r>
        <w:t>и кнопка «Закрыть» для перехода на главную страницу сайта.</w:t>
      </w:r>
    </w:p>
    <w:p w14:paraId="3A51942B" w14:textId="2ADD3D44" w:rsidR="00EB6BEF" w:rsidRPr="003E02B6" w:rsidRDefault="000F63E6" w:rsidP="00EB6BEF">
      <w:pPr>
        <w:pStyle w:val="AStyle"/>
        <w:ind w:firstLine="0"/>
        <w:jc w:val="center"/>
        <w:rPr>
          <w:szCs w:val="22"/>
        </w:rPr>
      </w:pPr>
      <w:r w:rsidRPr="000F63E6">
        <w:rPr>
          <w:noProof/>
          <w:szCs w:val="22"/>
          <w:lang w:eastAsia="ru-RU"/>
        </w:rPr>
        <w:drawing>
          <wp:inline distT="0" distB="0" distL="0" distR="0" wp14:anchorId="716EBE99" wp14:editId="155BC0B7">
            <wp:extent cx="5191200" cy="2294495"/>
            <wp:effectExtent l="0" t="0" r="0" b="0"/>
            <wp:docPr id="15" name="Рисунок 15" descr="C:\Users\veron\OneDrive\Рабочий стол\susu\4 курс\практика\диаграммы\SmartContract-Макет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on\OneDrive\Рабочий стол\susu\4 курс\практика\диаграммы\SmartContract-Макет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29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DF9F4" w14:textId="7AB54018" w:rsidR="00EB6BEF" w:rsidRDefault="00EB6BEF" w:rsidP="008B5192">
      <w:pPr>
        <w:pStyle w:val="AStyle"/>
        <w:suppressAutoHyphens/>
        <w:ind w:firstLine="0"/>
        <w:jc w:val="center"/>
        <w:rPr>
          <w:szCs w:val="22"/>
        </w:rPr>
      </w:pPr>
      <w:r>
        <w:rPr>
          <w:szCs w:val="22"/>
        </w:rPr>
        <w:t xml:space="preserve">Рисунок </w:t>
      </w:r>
      <w:r w:rsidR="0050503D">
        <w:rPr>
          <w:szCs w:val="22"/>
        </w:rPr>
        <w:t>1</w:t>
      </w:r>
      <w:r w:rsidR="005D64CF">
        <w:rPr>
          <w:szCs w:val="22"/>
        </w:rPr>
        <w:t>1</w:t>
      </w:r>
      <w:r>
        <w:rPr>
          <w:szCs w:val="22"/>
        </w:rPr>
        <w:t xml:space="preserve"> – Макет страницы голосования</w:t>
      </w:r>
    </w:p>
    <w:p w14:paraId="3B5AF8A8" w14:textId="77777777" w:rsidR="00EB6BEF" w:rsidRDefault="00EB6BEF" w:rsidP="00EB6BEF">
      <w:pPr>
        <w:pStyle w:val="aff4"/>
      </w:pPr>
    </w:p>
    <w:p w14:paraId="2C0217E7" w14:textId="294C8CA0" w:rsidR="00EB6BEF" w:rsidRDefault="00EB6BEF" w:rsidP="00EB6BEF">
      <w:pPr>
        <w:pStyle w:val="aff4"/>
      </w:pPr>
      <w:r>
        <w:t>На странице создания голосования изображены поля для ввода данных о голосовании и кнопка для создания голосования</w:t>
      </w:r>
      <w:r w:rsidR="00BF76A7">
        <w:t xml:space="preserve">. Кнопка </w:t>
      </w:r>
      <w:r w:rsidR="00BF76A7">
        <w:lastRenderedPageBreak/>
        <w:t>«Закрыть» предназначена для перехода на главную страницу сайта</w:t>
      </w:r>
      <w:r w:rsidR="00D8527C">
        <w:t xml:space="preserve"> </w:t>
      </w:r>
      <w:r w:rsidR="009C5E6A">
        <w:t xml:space="preserve">Макет страницы создания голосования представлен на </w:t>
      </w:r>
      <w:r w:rsidR="00D8527C">
        <w:t>рисунок</w:t>
      </w:r>
      <w:r w:rsidR="009C5E6A">
        <w:t>е</w:t>
      </w:r>
      <w:r w:rsidR="00D8527C">
        <w:t> </w:t>
      </w:r>
      <w:r w:rsidR="0050503D">
        <w:t>1</w:t>
      </w:r>
      <w:r w:rsidR="005D64CF">
        <w:t>2</w:t>
      </w:r>
      <w:r>
        <w:t>.</w:t>
      </w:r>
    </w:p>
    <w:p w14:paraId="675BCEB5" w14:textId="174AA5B7" w:rsidR="00EB6BEF" w:rsidRPr="003E02B6" w:rsidRDefault="00DE654B" w:rsidP="00EB6BEF">
      <w:pPr>
        <w:pStyle w:val="AStyle"/>
        <w:ind w:firstLine="0"/>
        <w:jc w:val="center"/>
        <w:rPr>
          <w:szCs w:val="22"/>
        </w:rPr>
      </w:pPr>
      <w:r w:rsidRPr="00DE654B">
        <w:rPr>
          <w:noProof/>
          <w:szCs w:val="22"/>
          <w:lang w:eastAsia="ru-RU"/>
        </w:rPr>
        <w:drawing>
          <wp:inline distT="0" distB="0" distL="0" distR="0" wp14:anchorId="00470BA8" wp14:editId="75866E57">
            <wp:extent cx="5191200" cy="2605005"/>
            <wp:effectExtent l="0" t="0" r="0" b="5080"/>
            <wp:docPr id="5" name="Рисунок 5" descr="C:\Users\veron\OneDrive\Рабочий стол\susu\4 курс\диплом\диаграммы\SmartContract-МакетСоздатьГолосование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on\OneDrive\Рабочий стол\susu\4 курс\диплом\диаграммы\SmartContract-МакетСоздатьГолосование.jp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200" cy="2605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9EB1A" w14:textId="32C4AE99" w:rsidR="00EB6BEF" w:rsidRDefault="0050503D" w:rsidP="009A3039">
      <w:pPr>
        <w:pStyle w:val="AStyle"/>
        <w:suppressAutoHyphens/>
        <w:ind w:firstLine="0"/>
        <w:jc w:val="center"/>
        <w:rPr>
          <w:szCs w:val="22"/>
        </w:rPr>
      </w:pPr>
      <w:r w:rsidRPr="00DE654B">
        <w:rPr>
          <w:szCs w:val="22"/>
        </w:rPr>
        <w:t>Рисунок 1</w:t>
      </w:r>
      <w:r w:rsidR="005D64CF">
        <w:rPr>
          <w:szCs w:val="22"/>
        </w:rPr>
        <w:t>2</w:t>
      </w:r>
      <w:r w:rsidR="00EB6BEF" w:rsidRPr="00DE654B">
        <w:rPr>
          <w:szCs w:val="22"/>
        </w:rPr>
        <w:t xml:space="preserve"> – Макет страницы</w:t>
      </w:r>
      <w:r w:rsidR="00EB6BEF" w:rsidRPr="001226FD">
        <w:rPr>
          <w:szCs w:val="22"/>
        </w:rPr>
        <w:t xml:space="preserve"> создания голосования</w:t>
      </w:r>
    </w:p>
    <w:p w14:paraId="7A7812B5" w14:textId="77777777" w:rsidR="00BC648E" w:rsidRPr="00D54DAF" w:rsidRDefault="00BC648E" w:rsidP="009A3039">
      <w:pPr>
        <w:pStyle w:val="AStyle"/>
        <w:suppressAutoHyphens/>
        <w:ind w:firstLine="0"/>
        <w:jc w:val="center"/>
        <w:rPr>
          <w:szCs w:val="22"/>
        </w:rPr>
      </w:pPr>
    </w:p>
    <w:p w14:paraId="20C54C8F" w14:textId="4F01FA73" w:rsidR="00157156" w:rsidRPr="00C178C3" w:rsidRDefault="00EB6BEF" w:rsidP="005865AB">
      <w:pPr>
        <w:pStyle w:val="aff4"/>
      </w:pPr>
      <w:r>
        <w:t xml:space="preserve">В соответствии с данными макетами был разработан дизайн </w:t>
      </w:r>
      <w:r w:rsidR="007146EC">
        <w:t>сайта</w:t>
      </w:r>
      <w:r w:rsidR="00153C00">
        <w:rPr>
          <w:noProof w:val="0"/>
        </w:rPr>
        <w:t> </w:t>
      </w:r>
      <w:r w:rsidR="004A6C12">
        <w:rPr>
          <w:noProof w:val="0"/>
        </w:rPr>
        <w:t>[32</w:t>
      </w:r>
      <w:r w:rsidR="00153C00" w:rsidRPr="00153C00">
        <w:rPr>
          <w:noProof w:val="0"/>
        </w:rPr>
        <w:t>]</w:t>
      </w:r>
      <w:r>
        <w:t xml:space="preserve">. Для создания макетов использовался онлайн редактор </w:t>
      </w:r>
      <w:r w:rsidRPr="0048410F">
        <w:t>Figma</w:t>
      </w:r>
      <w:r w:rsidRPr="00407921">
        <w:rPr>
          <w:noProof w:val="0"/>
        </w:rPr>
        <w:t xml:space="preserve"> </w:t>
      </w:r>
      <w:r>
        <w:t xml:space="preserve">и дизайн-система для создания интерфейсов </w:t>
      </w:r>
      <w:r w:rsidRPr="0048410F">
        <w:rPr>
          <w:lang w:val="en-US"/>
        </w:rPr>
        <w:t>Material</w:t>
      </w:r>
      <w:r w:rsidRPr="0048410F">
        <w:t xml:space="preserve"> </w:t>
      </w:r>
      <w:r w:rsidRPr="0048410F">
        <w:rPr>
          <w:lang w:val="en-US"/>
        </w:rPr>
        <w:t>Design</w:t>
      </w:r>
      <w:r w:rsidR="00153C00" w:rsidRPr="00153C00">
        <w:rPr>
          <w:noProof w:val="0"/>
        </w:rPr>
        <w:t xml:space="preserve"> [</w:t>
      </w:r>
      <w:r w:rsidR="00EF6854">
        <w:rPr>
          <w:noProof w:val="0"/>
        </w:rPr>
        <w:t xml:space="preserve">33, </w:t>
      </w:r>
      <w:r w:rsidR="004A6C12">
        <w:rPr>
          <w:noProof w:val="0"/>
        </w:rPr>
        <w:t>34</w:t>
      </w:r>
      <w:r w:rsidR="00153C00" w:rsidRPr="00153C00">
        <w:rPr>
          <w:noProof w:val="0"/>
        </w:rPr>
        <w:t>]</w:t>
      </w:r>
      <w:r>
        <w:t>.</w:t>
      </w:r>
      <w:r w:rsidR="00997036">
        <w:t xml:space="preserve"> </w:t>
      </w:r>
      <w:r w:rsidR="0050503D">
        <w:t>На рисунке 1</w:t>
      </w:r>
      <w:r w:rsidR="005D64CF">
        <w:rPr>
          <w:lang w:val="en-US"/>
        </w:rPr>
        <w:t>3</w:t>
      </w:r>
      <w:r w:rsidR="004D584E">
        <w:t xml:space="preserve"> представлен</w:t>
      </w:r>
      <w:r w:rsidR="00F80F87">
        <w:t xml:space="preserve"> фирменный стиль веб-приложения</w:t>
      </w:r>
      <w:r w:rsidR="00D3215D">
        <w:t>.</w:t>
      </w:r>
    </w:p>
    <w:p w14:paraId="6042A0C3" w14:textId="35C8C390" w:rsidR="004D584E" w:rsidRDefault="00B74E30" w:rsidP="004D584E">
      <w:pPr>
        <w:pStyle w:val="aff4"/>
        <w:ind w:firstLine="0"/>
        <w:jc w:val="center"/>
      </w:pPr>
      <w:r w:rsidRPr="00B74E30">
        <w:rPr>
          <w:lang w:eastAsia="ru-RU"/>
        </w:rPr>
        <w:drawing>
          <wp:inline distT="0" distB="0" distL="0" distR="0" wp14:anchorId="52B48D45" wp14:editId="5FF8ED8E">
            <wp:extent cx="3800104" cy="1511913"/>
            <wp:effectExtent l="0" t="0" r="0" b="0"/>
            <wp:docPr id="21" name="Рисунок 21" descr="C:\Users\veron\OneDrive\Рабочий стол\susu\4 курс\диплом\диаграммы\Group 260861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on\OneDrive\Рабочий стол\susu\4 курс\диплом\диаграммы\Group 26086141.jp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9435" cy="153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36C54" w14:textId="738B44D2" w:rsidR="004D584E" w:rsidRDefault="0050503D" w:rsidP="004D584E">
      <w:pPr>
        <w:pStyle w:val="aff4"/>
        <w:ind w:firstLine="0"/>
        <w:jc w:val="center"/>
      </w:pPr>
      <w:r w:rsidRPr="00113931">
        <w:t>Рисунок 1</w:t>
      </w:r>
      <w:r w:rsidR="005D64CF" w:rsidRPr="00BE6CEE">
        <w:t>3</w:t>
      </w:r>
      <w:r w:rsidR="004D584E" w:rsidRPr="00113931">
        <w:t xml:space="preserve"> – Фирменный стиль веб-приложения</w:t>
      </w:r>
    </w:p>
    <w:p w14:paraId="1C11134A" w14:textId="77777777" w:rsidR="004D584E" w:rsidRPr="005F3B86" w:rsidRDefault="004D584E" w:rsidP="004D584E">
      <w:pPr>
        <w:pStyle w:val="aff4"/>
        <w:ind w:firstLine="0"/>
        <w:jc w:val="center"/>
      </w:pPr>
    </w:p>
    <w:p w14:paraId="2B6F44F0" w14:textId="5AFAAB27" w:rsidR="001B577C" w:rsidRDefault="001B577C" w:rsidP="00AA7DCA">
      <w:pPr>
        <w:pStyle w:val="aff4"/>
        <w:rPr>
          <w:b/>
        </w:rPr>
      </w:pPr>
      <w:r>
        <w:rPr>
          <w:b/>
        </w:rPr>
        <w:t>Вывод</w:t>
      </w:r>
      <w:r w:rsidR="002C3F21">
        <w:rPr>
          <w:b/>
        </w:rPr>
        <w:t>ы</w:t>
      </w:r>
      <w:r>
        <w:rPr>
          <w:b/>
        </w:rPr>
        <w:t xml:space="preserve"> </w:t>
      </w:r>
      <w:r w:rsidR="002C3F21">
        <w:rPr>
          <w:b/>
        </w:rPr>
        <w:t>п</w:t>
      </w:r>
      <w:r>
        <w:rPr>
          <w:b/>
        </w:rPr>
        <w:t xml:space="preserve">о </w:t>
      </w:r>
      <w:r w:rsidR="00337EAA">
        <w:rPr>
          <w:b/>
        </w:rPr>
        <w:t>второй</w:t>
      </w:r>
      <w:r>
        <w:rPr>
          <w:b/>
        </w:rPr>
        <w:t xml:space="preserve"> главе</w:t>
      </w:r>
    </w:p>
    <w:p w14:paraId="7330C83C" w14:textId="340A2BCC" w:rsidR="00E364D0" w:rsidRDefault="005073AC" w:rsidP="007D44FB">
      <w:pPr>
        <w:pStyle w:val="aff4"/>
      </w:pPr>
      <w:r w:rsidRPr="001B577C">
        <w:t xml:space="preserve">В процессе анализа требований были </w:t>
      </w:r>
      <w:r w:rsidR="00157156">
        <w:t>определены</w:t>
      </w:r>
      <w:r w:rsidRPr="001B577C">
        <w:t xml:space="preserve"> функциональны</w:t>
      </w:r>
      <w:r>
        <w:t>е и нефункциональные требования.</w:t>
      </w:r>
      <w:r w:rsidRPr="001B577C">
        <w:t xml:space="preserve"> </w:t>
      </w:r>
      <w:r>
        <w:t>Кроме этого были составлены диаграмма вариантов использования, диаграммы компонентов и диаграмма деятельности системы</w:t>
      </w:r>
      <w:r w:rsidR="009E36DD">
        <w:t>, макеты и дизайн веб-приложения</w:t>
      </w:r>
      <w:r>
        <w:t>.</w:t>
      </w:r>
    </w:p>
    <w:p w14:paraId="317E91FF" w14:textId="28286FE4" w:rsidR="00E364D0" w:rsidRDefault="00E364D0" w:rsidP="00E364D0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49" w:name="_Toc134568481"/>
      <w:r>
        <w:rPr>
          <w:caps w:val="0"/>
        </w:rPr>
        <w:lastRenderedPageBreak/>
        <w:t>3</w:t>
      </w:r>
      <w:r w:rsidRPr="0025789A">
        <w:rPr>
          <w:caps w:val="0"/>
        </w:rPr>
        <w:t xml:space="preserve">. </w:t>
      </w:r>
      <w:r>
        <w:rPr>
          <w:caps w:val="0"/>
        </w:rPr>
        <w:t>РЕАЛИЗАЦИЯ</w:t>
      </w:r>
      <w:bookmarkEnd w:id="49"/>
    </w:p>
    <w:p w14:paraId="4D95460B" w14:textId="78C06066" w:rsidR="00E364D0" w:rsidRPr="00BC01E0" w:rsidRDefault="00E364D0" w:rsidP="00E364D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0" w:name="_Toc134568482"/>
      <w:r>
        <w:t>3</w:t>
      </w:r>
      <w:r w:rsidRPr="0025789A">
        <w:t>.</w:t>
      </w:r>
      <w:r>
        <w:t>1</w:t>
      </w:r>
      <w:r w:rsidRPr="0025789A">
        <w:t xml:space="preserve">. </w:t>
      </w:r>
      <w:r>
        <w:t>Программные средства реализации</w:t>
      </w:r>
      <w:r w:rsidR="00CA33D3">
        <w:t xml:space="preserve"> системы </w:t>
      </w:r>
      <w:r w:rsidR="00CA33D3">
        <w:rPr>
          <w:lang w:val="en-US"/>
        </w:rPr>
        <w:t>EVoting</w:t>
      </w:r>
      <w:bookmarkEnd w:id="50"/>
    </w:p>
    <w:p w14:paraId="0CC46A14" w14:textId="03CD25FB" w:rsidR="00E364D0" w:rsidRPr="00E364D0" w:rsidRDefault="00E364D0" w:rsidP="00242458">
      <w:pPr>
        <w:pStyle w:val="AStyle"/>
      </w:pPr>
      <w:r>
        <w:t>Для реализации смарт-контр</w:t>
      </w:r>
      <w:r w:rsidR="00542BC0">
        <w:t>актов</w:t>
      </w:r>
      <w:r>
        <w:t xml:space="preserve"> был выбран язык программирования </w:t>
      </w:r>
      <w:r>
        <w:rPr>
          <w:lang w:val="en-GB"/>
        </w:rPr>
        <w:t>Solidity</w:t>
      </w:r>
      <w:r w:rsidR="00767DD8">
        <w:t xml:space="preserve"> </w:t>
      </w:r>
      <w:r w:rsidR="00242458">
        <w:t>с использованием библиотек и модулей, описанных ниже</w:t>
      </w:r>
      <w:r w:rsidR="00767DD8">
        <w:t xml:space="preserve"> </w:t>
      </w:r>
      <w:r w:rsidR="00767DD8" w:rsidRPr="00E364D0">
        <w:t>[</w:t>
      </w:r>
      <w:r w:rsidR="00767DD8" w:rsidRPr="007B6BD7">
        <w:t>35</w:t>
      </w:r>
      <w:r w:rsidR="00767DD8" w:rsidRPr="00E364D0">
        <w:t>]</w:t>
      </w:r>
      <w:r w:rsidRPr="00E364D0">
        <w:t>.</w:t>
      </w:r>
    </w:p>
    <w:p w14:paraId="38B93987" w14:textId="73349F18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Библиотека </w:t>
      </w:r>
      <w:r w:rsidR="00204E3F">
        <w:rPr>
          <w:lang w:val="en-GB"/>
        </w:rPr>
        <w:t>OpenZeppelin</w:t>
      </w:r>
      <w:r w:rsidR="00D1575D" w:rsidRPr="00D1575D">
        <w:t xml:space="preserve"> </w:t>
      </w:r>
      <w:r>
        <w:t xml:space="preserve">– библиотека, предназначенная для </w:t>
      </w:r>
      <w:r w:rsidR="00204E3F">
        <w:t>разработки смарт-контрактов</w:t>
      </w:r>
      <w:r w:rsidR="005848D7">
        <w:t xml:space="preserve">, </w:t>
      </w:r>
      <w:r w:rsidR="00382700">
        <w:t xml:space="preserve">которая </w:t>
      </w:r>
      <w:r w:rsidR="005848D7">
        <w:t xml:space="preserve">реализует стандарты в блокчейне </w:t>
      </w:r>
      <w:r w:rsidR="005848D7">
        <w:rPr>
          <w:lang w:val="en-US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36</w:t>
      </w:r>
      <w:r w:rsidR="00D1575D" w:rsidRPr="00E364D0">
        <w:t>]</w:t>
      </w:r>
      <w:r>
        <w:t xml:space="preserve">. </w:t>
      </w:r>
    </w:p>
    <w:p w14:paraId="0EE6FD69" w14:textId="77777777" w:rsidR="000C520B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>
        <w:t xml:space="preserve">Стандарт </w:t>
      </w:r>
      <w:r w:rsidRPr="000C520B">
        <w:rPr>
          <w:lang w:val="en-GB"/>
        </w:rPr>
        <w:t>ERC</w:t>
      </w:r>
      <w:r w:rsidRPr="001A1460">
        <w:t>20</w:t>
      </w:r>
      <w:r w:rsidR="00D1575D" w:rsidRPr="00D1575D">
        <w:t xml:space="preserve"> </w:t>
      </w:r>
      <w:r>
        <w:t xml:space="preserve">– набор правил для создания стандартного токена на основе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632851">
        <w:t>37</w:t>
      </w:r>
      <w:r w:rsidR="00D1575D" w:rsidRPr="00E364D0">
        <w:t>]</w:t>
      </w:r>
      <w:r w:rsidRPr="00452561">
        <w:t>.</w:t>
      </w:r>
    </w:p>
    <w:p w14:paraId="5DC180AB" w14:textId="3896A8A8" w:rsidR="007478F4" w:rsidRDefault="00E364D0" w:rsidP="004F23D6">
      <w:pPr>
        <w:pStyle w:val="AStyle"/>
        <w:numPr>
          <w:ilvl w:val="0"/>
          <w:numId w:val="22"/>
        </w:numPr>
        <w:tabs>
          <w:tab w:val="left" w:pos="1134"/>
        </w:tabs>
        <w:ind w:left="0" w:firstLine="709"/>
      </w:pPr>
      <w:r w:rsidRPr="000C520B">
        <w:rPr>
          <w:lang w:val="en-GB"/>
        </w:rPr>
        <w:t>Etherscan</w:t>
      </w:r>
      <w:r w:rsidR="00D1575D" w:rsidRPr="00D1575D">
        <w:t xml:space="preserve"> </w:t>
      </w:r>
      <w:r>
        <w:t xml:space="preserve">– обозреватель блоков, предоставляющий доступ к публичной информации о транзакциях, смарт-контрактах, адресах и других данных сети </w:t>
      </w:r>
      <w:r w:rsidRPr="000C520B">
        <w:rPr>
          <w:lang w:val="en-GB"/>
        </w:rPr>
        <w:t>Ethereum</w:t>
      </w:r>
      <w:r w:rsidR="00D1575D" w:rsidRPr="00D1575D">
        <w:t xml:space="preserve"> </w:t>
      </w:r>
      <w:r w:rsidR="00D1575D" w:rsidRPr="00E364D0">
        <w:t>[</w:t>
      </w:r>
      <w:r w:rsidR="00D1575D" w:rsidRPr="00D1575D">
        <w:t>30</w:t>
      </w:r>
      <w:r w:rsidR="00D1575D" w:rsidRPr="00E364D0">
        <w:t>]</w:t>
      </w:r>
      <w:r>
        <w:t>.</w:t>
      </w:r>
    </w:p>
    <w:p w14:paraId="4E50AEFF" w14:textId="54D3E2BC" w:rsidR="007D4326" w:rsidRPr="00E364D0" w:rsidRDefault="007D4326" w:rsidP="007D4326">
      <w:pPr>
        <w:pStyle w:val="AStyle"/>
      </w:pPr>
      <w:r>
        <w:t xml:space="preserve">Разработка смарт-контрактов велась в среде разработки </w:t>
      </w:r>
      <w:r w:rsidRPr="000C520B">
        <w:rPr>
          <w:lang w:val="en-GB"/>
        </w:rPr>
        <w:t>Remix</w:t>
      </w:r>
      <w:r w:rsidRPr="00A46960">
        <w:t xml:space="preserve"> </w:t>
      </w:r>
      <w:r w:rsidRPr="000C520B">
        <w:rPr>
          <w:lang w:val="en-GB"/>
        </w:rPr>
        <w:t>IDE</w:t>
      </w:r>
      <w:r>
        <w:t> </w:t>
      </w:r>
      <w:r w:rsidRPr="002F0471">
        <w:t>[</w:t>
      </w:r>
      <w:r>
        <w:t>38</w:t>
      </w:r>
      <w:r w:rsidRPr="002F0471">
        <w:t>]</w:t>
      </w:r>
      <w:r>
        <w:t>.</w:t>
      </w:r>
    </w:p>
    <w:p w14:paraId="1AB60E52" w14:textId="3A74E10C" w:rsidR="00995854" w:rsidRDefault="00021DC7" w:rsidP="00E364D0">
      <w:pPr>
        <w:pStyle w:val="AStyle"/>
      </w:pPr>
      <w:r>
        <w:t xml:space="preserve">Серверная часть системы </w:t>
      </w:r>
      <w:r>
        <w:rPr>
          <w:lang w:val="en-US"/>
        </w:rPr>
        <w:t>EVoting</w:t>
      </w:r>
      <w:r w:rsidRPr="00021DC7">
        <w:t xml:space="preserve"> </w:t>
      </w:r>
      <w:r>
        <w:t xml:space="preserve">была реализована с использованием веб-фреймворка </w:t>
      </w:r>
      <w:r>
        <w:rPr>
          <w:lang w:val="en-US"/>
        </w:rPr>
        <w:t>Express</w:t>
      </w:r>
      <w:r w:rsidRPr="00021DC7">
        <w:t>.</w:t>
      </w:r>
      <w:r>
        <w:rPr>
          <w:lang w:val="en-US"/>
        </w:rPr>
        <w:t>js</w:t>
      </w:r>
      <w:r w:rsidRPr="00021DC7">
        <w:t xml:space="preserve"> </w:t>
      </w:r>
      <w:r>
        <w:t xml:space="preserve">и </w:t>
      </w:r>
      <w:r w:rsidR="00FA7096">
        <w:t xml:space="preserve">среды </w:t>
      </w:r>
      <w:r>
        <w:rPr>
          <w:lang w:val="en-US"/>
        </w:rPr>
        <w:t>Node</w:t>
      </w:r>
      <w:r w:rsidRPr="00021DC7">
        <w:t>.</w:t>
      </w:r>
      <w:r>
        <w:rPr>
          <w:lang w:val="en-US"/>
        </w:rPr>
        <w:t>js</w:t>
      </w:r>
      <w:r w:rsidR="00CB4D31" w:rsidRPr="00CB4D31">
        <w:t xml:space="preserve"> [</w:t>
      </w:r>
      <w:r w:rsidR="0022450D">
        <w:t xml:space="preserve">39, </w:t>
      </w:r>
      <w:r w:rsidR="00C651F3">
        <w:t>40</w:t>
      </w:r>
      <w:r w:rsidR="00CB4D31" w:rsidRPr="00CB4D31">
        <w:t>]</w:t>
      </w:r>
      <w:r w:rsidRPr="00021DC7">
        <w:t xml:space="preserve">. </w:t>
      </w:r>
      <w:r w:rsidR="00894272">
        <w:t>Также был</w:t>
      </w:r>
      <w:r w:rsidR="00FF2B97">
        <w:t>и</w:t>
      </w:r>
      <w:r w:rsidR="00894272">
        <w:t xml:space="preserve"> использован</w:t>
      </w:r>
      <w:r w:rsidR="00FF2B97">
        <w:t xml:space="preserve">ы </w:t>
      </w:r>
      <w:r w:rsidR="00FF2B97">
        <w:rPr>
          <w:lang w:val="en-US"/>
        </w:rPr>
        <w:t>Ethers</w:t>
      </w:r>
      <w:r w:rsidR="00FF2B97" w:rsidRPr="00FF2B97">
        <w:t>.</w:t>
      </w:r>
      <w:r w:rsidR="00FF2B97">
        <w:rPr>
          <w:lang w:val="en-US"/>
        </w:rPr>
        <w:t>js</w:t>
      </w:r>
      <w:r w:rsidR="00FF2B97" w:rsidRPr="00FF2B97">
        <w:t xml:space="preserve"> </w:t>
      </w:r>
      <w:r w:rsidR="00FF2B97">
        <w:t>и</w:t>
      </w:r>
      <w:r w:rsidR="00894272">
        <w:t xml:space="preserve"> </w:t>
      </w:r>
      <w:r w:rsidR="00894272">
        <w:rPr>
          <w:lang w:val="en-US"/>
        </w:rPr>
        <w:t>Alchemy</w:t>
      </w:r>
      <w:r w:rsidR="00894272" w:rsidRPr="00894272">
        <w:t xml:space="preserve"> </w:t>
      </w:r>
      <w:r w:rsidR="00894272">
        <w:rPr>
          <w:lang w:val="en-US"/>
        </w:rPr>
        <w:t>API</w:t>
      </w:r>
      <w:r w:rsidR="00894272" w:rsidRPr="00894272">
        <w:t xml:space="preserve"> </w:t>
      </w:r>
      <w:r w:rsidR="00894272">
        <w:t xml:space="preserve">для взаимодействия с блокчейном </w:t>
      </w:r>
      <w:r w:rsidR="00894272" w:rsidRPr="000C520B">
        <w:rPr>
          <w:lang w:val="en-GB"/>
        </w:rPr>
        <w:t>Ethereum</w:t>
      </w:r>
      <w:r w:rsidR="00C651F3">
        <w:t> </w:t>
      </w:r>
      <w:r w:rsidR="00C006E0" w:rsidRPr="00C006E0">
        <w:t>[</w:t>
      </w:r>
      <w:r w:rsidR="00C651F3">
        <w:t>41, 42</w:t>
      </w:r>
      <w:r w:rsidR="00C006E0" w:rsidRPr="00C006E0">
        <w:t>]</w:t>
      </w:r>
      <w:r w:rsidR="00C006E0">
        <w:t>.</w:t>
      </w:r>
    </w:p>
    <w:p w14:paraId="6CAF5DF1" w14:textId="23C9DE60" w:rsidR="004432FA" w:rsidRPr="002D41CC" w:rsidRDefault="004432FA" w:rsidP="004432FA">
      <w:pPr>
        <w:pStyle w:val="AStyle"/>
      </w:pPr>
      <w:r>
        <w:t>Для реализации клиентской части приложения был использован</w:t>
      </w:r>
      <w:r w:rsidRPr="004432FA">
        <w:t xml:space="preserve"> </w:t>
      </w:r>
      <w:r>
        <w:t xml:space="preserve">язык программирования </w:t>
      </w:r>
      <w:r w:rsidRPr="009C474B">
        <w:rPr>
          <w:lang w:val="en-US"/>
        </w:rPr>
        <w:t>JavaScript</w:t>
      </w:r>
      <w:r>
        <w:t xml:space="preserve"> и</w:t>
      </w:r>
      <w:r w:rsidRPr="009C474B">
        <w:t xml:space="preserve"> </w:t>
      </w:r>
      <w:r>
        <w:t xml:space="preserve">библиотека </w:t>
      </w:r>
      <w:r>
        <w:rPr>
          <w:lang w:val="en-US"/>
        </w:rPr>
        <w:t>React</w:t>
      </w:r>
      <w:r>
        <w:t xml:space="preserve"> [</w:t>
      </w:r>
      <w:r w:rsidR="007120F9">
        <w:t>27</w:t>
      </w:r>
      <w:r w:rsidR="0067351C">
        <w:t>, 29</w:t>
      </w:r>
      <w:r>
        <w:t>].</w:t>
      </w:r>
      <w:r w:rsidR="00B45F19">
        <w:t xml:space="preserve"> Управление</w:t>
      </w:r>
      <w:r>
        <w:t xml:space="preserve"> состоянием данных и пользовательским интерфейсом</w:t>
      </w:r>
      <w:r w:rsidRPr="004432FA">
        <w:t xml:space="preserve"> </w:t>
      </w:r>
      <w:r>
        <w:t>приложения</w:t>
      </w:r>
      <w:r w:rsidR="00B45F19">
        <w:t xml:space="preserve"> реализовано при помощи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t xml:space="preserve">и </w:t>
      </w:r>
      <w:r w:rsidR="00B45F19">
        <w:rPr>
          <w:lang w:val="en-US"/>
        </w:rPr>
        <w:t>Redux</w:t>
      </w:r>
      <w:r w:rsidR="00B45F19" w:rsidRPr="00B45F19">
        <w:t xml:space="preserve"> </w:t>
      </w:r>
      <w:r w:rsidR="00B45F19">
        <w:rPr>
          <w:lang w:val="en-US"/>
        </w:rPr>
        <w:t>Toolkit</w:t>
      </w:r>
      <w:r w:rsidR="00B45F19" w:rsidRPr="00B45F19">
        <w:t xml:space="preserve"> [</w:t>
      </w:r>
      <w:r w:rsidR="00276C90">
        <w:t>43, 44</w:t>
      </w:r>
      <w:r w:rsidR="00B45F19" w:rsidRPr="00B45F19">
        <w:t>].</w:t>
      </w:r>
      <w:r w:rsidR="00E500BA">
        <w:t xml:space="preserve"> </w:t>
      </w:r>
      <w:r w:rsidR="00001895">
        <w:t xml:space="preserve">Компоненты были стилизованы с использованием библиотеки </w:t>
      </w:r>
      <w:r w:rsidR="00001895">
        <w:rPr>
          <w:lang w:val="en-US"/>
        </w:rPr>
        <w:t>MUI</w:t>
      </w:r>
      <w:r w:rsidR="00001895">
        <w:t xml:space="preserve"> и </w:t>
      </w:r>
      <w:r w:rsidR="00E500BA">
        <w:rPr>
          <w:lang w:val="en-US"/>
        </w:rPr>
        <w:t>E</w:t>
      </w:r>
      <w:r w:rsidR="00001895">
        <w:rPr>
          <w:lang w:val="en-US"/>
        </w:rPr>
        <w:t>motion</w:t>
      </w:r>
      <w:r w:rsidR="00001895" w:rsidRPr="00001895">
        <w:t>.</w:t>
      </w:r>
      <w:r w:rsidR="00001895">
        <w:rPr>
          <w:lang w:val="en-US"/>
        </w:rPr>
        <w:t>js</w:t>
      </w:r>
      <w:r w:rsidR="00001895" w:rsidRPr="00001895">
        <w:t xml:space="preserve"> [45, 46]</w:t>
      </w:r>
      <w:r w:rsidR="00001895">
        <w:t xml:space="preserve">. </w:t>
      </w:r>
      <w:r w:rsidR="00662D75">
        <w:t xml:space="preserve">Взаимодействие с блокчейном происходит через </w:t>
      </w:r>
      <w:r w:rsidR="00F60208">
        <w:rPr>
          <w:lang w:val="en-GB"/>
        </w:rPr>
        <w:t>MetaM</w:t>
      </w:r>
      <w:r w:rsidR="00662D75" w:rsidRPr="000C520B">
        <w:rPr>
          <w:lang w:val="en-GB"/>
        </w:rPr>
        <w:t>ask</w:t>
      </w:r>
      <w:r w:rsidR="00662D75">
        <w:t xml:space="preserve"> и библиотеку </w:t>
      </w:r>
      <w:r w:rsidR="00662D75">
        <w:rPr>
          <w:lang w:val="en-US"/>
        </w:rPr>
        <w:t>web</w:t>
      </w:r>
      <w:r w:rsidR="00662D75" w:rsidRPr="00662D75">
        <w:t>3.</w:t>
      </w:r>
      <w:r w:rsidR="00662D75">
        <w:rPr>
          <w:lang w:val="en-US"/>
        </w:rPr>
        <w:t>js</w:t>
      </w:r>
      <w:r w:rsidR="00001895">
        <w:rPr>
          <w:lang w:val="en-US"/>
        </w:rPr>
        <w:t> </w:t>
      </w:r>
      <w:r w:rsidR="00662D75" w:rsidRPr="003B0833">
        <w:t>[31</w:t>
      </w:r>
      <w:r w:rsidR="00001895">
        <w:t>,</w:t>
      </w:r>
      <w:r w:rsidR="00001895">
        <w:rPr>
          <w:lang w:val="en-US"/>
        </w:rPr>
        <w:t> </w:t>
      </w:r>
      <w:r w:rsidR="00C651F3">
        <w:t>4</w:t>
      </w:r>
      <w:r w:rsidR="00001895" w:rsidRPr="00001895">
        <w:t>7</w:t>
      </w:r>
      <w:r w:rsidR="00662D75" w:rsidRPr="003B0833">
        <w:t>]</w:t>
      </w:r>
      <w:r w:rsidR="002D41CC" w:rsidRPr="002D41CC">
        <w:t>.</w:t>
      </w:r>
    </w:p>
    <w:p w14:paraId="68DC5FF0" w14:textId="0D11C007" w:rsidR="00E364D0" w:rsidRPr="00CB4D31" w:rsidRDefault="00CB4D31" w:rsidP="00E364D0">
      <w:pPr>
        <w:pStyle w:val="AStyle"/>
      </w:pPr>
      <w:r>
        <w:t xml:space="preserve">Разработка </w:t>
      </w:r>
      <w:r w:rsidR="00995854">
        <w:t xml:space="preserve">серверной и клиентской части приложения </w:t>
      </w:r>
      <w:r>
        <w:t xml:space="preserve">велась в редакторе исходного кода </w:t>
      </w:r>
      <w:r>
        <w:rPr>
          <w:lang w:val="en-US"/>
        </w:rPr>
        <w:t>Visual</w:t>
      </w:r>
      <w:r w:rsidRPr="00CB4D31">
        <w:t xml:space="preserve"> </w:t>
      </w:r>
      <w:r>
        <w:rPr>
          <w:lang w:val="en-US"/>
        </w:rPr>
        <w:t>Studio</w:t>
      </w:r>
      <w:r w:rsidRPr="00CB4D31">
        <w:t xml:space="preserve"> </w:t>
      </w:r>
      <w:r>
        <w:rPr>
          <w:lang w:val="en-US"/>
        </w:rPr>
        <w:t>Code</w:t>
      </w:r>
      <w:r w:rsidRPr="00CB4D31">
        <w:t xml:space="preserve"> [</w:t>
      </w:r>
      <w:r w:rsidR="00C651F3">
        <w:t>4</w:t>
      </w:r>
      <w:r w:rsidR="00F84544">
        <w:t>8</w:t>
      </w:r>
      <w:r w:rsidRPr="00CB4D31">
        <w:t>]</w:t>
      </w:r>
      <w:r>
        <w:t>.</w:t>
      </w:r>
      <w:r w:rsidR="00995854">
        <w:t xml:space="preserve"> </w:t>
      </w:r>
    </w:p>
    <w:p w14:paraId="32ABE087" w14:textId="77777777" w:rsidR="00542BC0" w:rsidRDefault="00542BC0" w:rsidP="004432FA">
      <w:pPr>
        <w:pStyle w:val="AStyle"/>
        <w:ind w:firstLine="0"/>
      </w:pPr>
    </w:p>
    <w:p w14:paraId="2D6C66AE" w14:textId="6C882A3E" w:rsidR="00542BC0" w:rsidRDefault="00542BC0" w:rsidP="00542BC0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1" w:name="_Toc134568483"/>
      <w:r>
        <w:lastRenderedPageBreak/>
        <w:t>3</w:t>
      </w:r>
      <w:r w:rsidRPr="0025789A">
        <w:t>.</w:t>
      </w:r>
      <w:r>
        <w:t>2</w:t>
      </w:r>
      <w:r w:rsidRPr="0025789A">
        <w:t xml:space="preserve">. </w:t>
      </w:r>
      <w:r w:rsidR="00711780">
        <w:t>Реализация компонентов смарт-контрактов</w:t>
      </w:r>
      <w:r w:rsidR="00711780" w:rsidRPr="0034561D">
        <w:t xml:space="preserve"> </w:t>
      </w:r>
      <w:r w:rsidR="00711780">
        <w:t xml:space="preserve">системы </w:t>
      </w:r>
      <w:r w:rsidR="00711780">
        <w:rPr>
          <w:lang w:val="en-US"/>
        </w:rPr>
        <w:t>EVoting</w:t>
      </w:r>
      <w:bookmarkEnd w:id="51"/>
    </w:p>
    <w:p w14:paraId="2D34F009" w14:textId="768205C2" w:rsidR="002A0DDB" w:rsidRPr="00BC01E0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2" w:name="_Toc134568484"/>
      <w:r>
        <w:t>3</w:t>
      </w:r>
      <w:r w:rsidRPr="0025789A">
        <w:t>.</w:t>
      </w:r>
      <w:r>
        <w:t>2.1</w:t>
      </w:r>
      <w:r w:rsidRPr="0025789A">
        <w:t xml:space="preserve">. </w:t>
      </w:r>
      <w:r>
        <w:t>Реализация смарт-контракта</w:t>
      </w:r>
      <w:r w:rsidR="006D225F">
        <w:t xml:space="preserve"> </w:t>
      </w:r>
      <w:r w:rsidR="006D225F">
        <w:rPr>
          <w:lang w:val="en-US"/>
        </w:rPr>
        <w:t>EVotingManager</w:t>
      </w:r>
      <w:bookmarkEnd w:id="52"/>
    </w:p>
    <w:p w14:paraId="2353BF6C" w14:textId="77777777" w:rsidR="00FF7863" w:rsidRDefault="00B76432" w:rsidP="002A0DDB">
      <w:pPr>
        <w:pStyle w:val="AStyle"/>
      </w:pPr>
      <w:r>
        <w:t xml:space="preserve">В смарт-контракте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B76432">
        <w:t xml:space="preserve"> </w:t>
      </w:r>
      <w:r w:rsidR="00DC7BB7">
        <w:t xml:space="preserve">реализована логика хранения, добавления и </w:t>
      </w:r>
      <w:r>
        <w:t xml:space="preserve">получения адресов смарт-контрактов голосований </w:t>
      </w:r>
      <w:r w:rsidRPr="003247E0">
        <w:rPr>
          <w:rFonts w:ascii="Courier New" w:hAnsi="Courier New" w:cs="Courier New"/>
          <w:sz w:val="24"/>
          <w:szCs w:val="24"/>
          <w:lang w:val="en-US"/>
        </w:rPr>
        <w:t>EVoting</w:t>
      </w:r>
      <w:r w:rsidRPr="00B76432">
        <w:t>.</w:t>
      </w:r>
      <w:r w:rsidR="00376013" w:rsidRPr="00376013">
        <w:t xml:space="preserve"> </w:t>
      </w:r>
    </w:p>
    <w:p w14:paraId="17D3E98B" w14:textId="7896B590" w:rsidR="002A4C07" w:rsidRDefault="002137DA" w:rsidP="00514EF5">
      <w:pPr>
        <w:pStyle w:val="AStyle"/>
      </w:pPr>
      <w:r>
        <w:t>В рассматриваемом смарт-контракте</w:t>
      </w:r>
      <w:r w:rsidR="002A4C07">
        <w:t xml:space="preserve"> есть переменная адреса владельца, для которой задан адрес </w:t>
      </w:r>
      <w:r>
        <w:t>того, кто развертывает контракт,</w:t>
      </w:r>
      <w:r w:rsidR="002A4C07">
        <w:t xml:space="preserve"> в функции конструктора.</w:t>
      </w:r>
      <w:r w:rsidR="00514EF5">
        <w:t xml:space="preserve"> </w:t>
      </w:r>
      <w:r w:rsidR="002A4C07">
        <w:t xml:space="preserve">Контракт также содержит массив адресов </w:t>
      </w:r>
      <w:r w:rsidR="002A4C07" w:rsidRPr="00514EF5">
        <w:rPr>
          <w:rFonts w:ascii="Courier New" w:hAnsi="Courier New" w:cs="Courier New"/>
          <w:sz w:val="24"/>
          <w:szCs w:val="24"/>
        </w:rPr>
        <w:t>eVotings</w:t>
      </w:r>
      <w:r w:rsidR="00514EF5">
        <w:t xml:space="preserve">, в котором </w:t>
      </w:r>
      <w:r w:rsidR="002A4C07">
        <w:t>хранятся адреса всех контрактов</w:t>
      </w:r>
      <w:r w:rsidR="00514EF5">
        <w:t xml:space="preserve"> голосований</w:t>
      </w:r>
      <w:r w:rsidR="002A4C07">
        <w:t>, добавленных в систему.</w:t>
      </w:r>
    </w:p>
    <w:p w14:paraId="26EB4C57" w14:textId="3F0AD1EF" w:rsidR="002A4C07" w:rsidRDefault="00B47BCF" w:rsidP="00B47BCF">
      <w:pPr>
        <w:pStyle w:val="AStyle"/>
      </w:pPr>
      <w:r>
        <w:t xml:space="preserve">Функция </w:t>
      </w:r>
      <w:r w:rsidR="002A4C07" w:rsidRPr="00B47BCF">
        <w:rPr>
          <w:rFonts w:ascii="Courier New" w:hAnsi="Courier New" w:cs="Courier New"/>
          <w:sz w:val="24"/>
        </w:rPr>
        <w:t>getEVotings</w:t>
      </w:r>
      <w:r>
        <w:t xml:space="preserve"> – </w:t>
      </w:r>
      <w:r w:rsidR="002A4C07">
        <w:t>это функция, которая воз</w:t>
      </w:r>
      <w:r>
        <w:t xml:space="preserve">вращает массив адресов </w:t>
      </w:r>
      <w:r w:rsidRPr="00B47BCF">
        <w:rPr>
          <w:rFonts w:ascii="Courier New" w:hAnsi="Courier New" w:cs="Courier New"/>
          <w:sz w:val="24"/>
        </w:rPr>
        <w:t>eVoting</w:t>
      </w:r>
      <w:r>
        <w:t xml:space="preserve">. Функция </w:t>
      </w:r>
      <w:r w:rsidRPr="00B47BCF">
        <w:rPr>
          <w:rFonts w:ascii="Courier New" w:hAnsi="Courier New" w:cs="Courier New"/>
          <w:sz w:val="24"/>
          <w:szCs w:val="24"/>
        </w:rPr>
        <w:t>addEVoting</w:t>
      </w:r>
      <w:r>
        <w:t xml:space="preserve"> – </w:t>
      </w:r>
      <w:r w:rsidR="002A4C07">
        <w:t xml:space="preserve">это общедоступная функция, которую может вызвать кто угодно. Однако для этого требуется, чтобы вызывающая сторона была владельцем контракта. Эта функция добавляет новый адрес контракта </w:t>
      </w:r>
      <w:r w:rsidR="0059485A">
        <w:t xml:space="preserve">в массив </w:t>
      </w:r>
      <w:r w:rsidR="0059485A" w:rsidRPr="0059485A">
        <w:rPr>
          <w:rFonts w:ascii="Courier New" w:hAnsi="Courier New" w:cs="Courier New"/>
          <w:sz w:val="24"/>
        </w:rPr>
        <w:t>eVotings</w:t>
      </w:r>
      <w:r w:rsidR="002A4C07">
        <w:t>.</w:t>
      </w:r>
    </w:p>
    <w:p w14:paraId="765AFA09" w14:textId="09EA1C5F" w:rsidR="002A4C07" w:rsidRDefault="002A4C07" w:rsidP="004433AF">
      <w:pPr>
        <w:pStyle w:val="AStyle"/>
      </w:pPr>
      <w:r>
        <w:t>В целом, этот контракт позволяет управлять несколькими контрактами электронного голосования и отслеживать их централизованно.</w:t>
      </w:r>
      <w:r w:rsidR="00180D8F">
        <w:t xml:space="preserve"> В </w:t>
      </w:r>
      <w:r w:rsidR="00180D8F" w:rsidRPr="00EF5E50">
        <w:t>листинге 1 приложения А</w:t>
      </w:r>
      <w:r w:rsidR="00180D8F">
        <w:t xml:space="preserve"> представлена реализация смарт-контракта </w:t>
      </w:r>
      <w:r w:rsidR="00180D8F" w:rsidRPr="003247E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="00180D8F">
        <w:t>.</w:t>
      </w:r>
    </w:p>
    <w:p w14:paraId="5F1F00DA" w14:textId="77777777" w:rsidR="00376013" w:rsidRPr="00EF6854" w:rsidRDefault="00376013" w:rsidP="00FA5AEC">
      <w:pPr>
        <w:pStyle w:val="AStyle"/>
        <w:ind w:firstLine="0"/>
      </w:pPr>
    </w:p>
    <w:p w14:paraId="3F44AE34" w14:textId="0D3FCD9F" w:rsidR="002A0DDB" w:rsidRPr="00B3396E" w:rsidRDefault="002A0DDB" w:rsidP="002A0DDB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3" w:name="_Toc134568485"/>
      <w:r w:rsidRPr="00EF6854">
        <w:t xml:space="preserve">3.2.2. </w:t>
      </w:r>
      <w:r>
        <w:t xml:space="preserve">Реализация смарт-контракта голосования </w:t>
      </w:r>
      <w:r w:rsidR="00B3396E">
        <w:rPr>
          <w:lang w:val="en-US"/>
        </w:rPr>
        <w:t>EVoting</w:t>
      </w:r>
      <w:bookmarkEnd w:id="53"/>
    </w:p>
    <w:p w14:paraId="21B86D63" w14:textId="15982FCB" w:rsidR="00E364D0" w:rsidRDefault="00FF1588" w:rsidP="00400953">
      <w:pPr>
        <w:pStyle w:val="AStyle"/>
      </w:pPr>
      <w:r>
        <w:t xml:space="preserve">Смарт-контракт </w:t>
      </w:r>
      <w:r w:rsidRPr="00473E45">
        <w:rPr>
          <w:rFonts w:ascii="Courier New" w:hAnsi="Courier New" w:cs="Courier New"/>
          <w:sz w:val="24"/>
          <w:szCs w:val="24"/>
          <w:lang w:val="en-US"/>
        </w:rPr>
        <w:t>EVoting</w:t>
      </w:r>
      <w:r w:rsidRPr="00FF1588">
        <w:t xml:space="preserve"> </w:t>
      </w:r>
      <w:r>
        <w:t xml:space="preserve">реализует логику проведения голосования в системе. </w:t>
      </w:r>
      <w:r w:rsidR="00C62D6A">
        <w:t xml:space="preserve">Рассмотрим конструктор смарт-контракта, вызываемый при </w:t>
      </w:r>
      <w:r w:rsidR="00755374">
        <w:t xml:space="preserve">развертывании контракта </w:t>
      </w:r>
      <w:r w:rsidR="00C62D6A">
        <w:t>голосования</w:t>
      </w:r>
      <w:r w:rsidR="00FA1580">
        <w:t xml:space="preserve"> </w:t>
      </w:r>
      <w:r w:rsidR="00755374">
        <w:t xml:space="preserve">в </w:t>
      </w:r>
      <w:r w:rsidR="00755374" w:rsidRPr="000769F9">
        <w:t xml:space="preserve">блокчейне </w:t>
      </w:r>
      <w:r w:rsidR="00FA1580" w:rsidRPr="000769F9">
        <w:t xml:space="preserve">(листинг </w:t>
      </w:r>
      <w:r w:rsidR="000769F9" w:rsidRPr="000769F9">
        <w:t>1</w:t>
      </w:r>
      <w:r w:rsidR="0021280E" w:rsidRPr="000769F9">
        <w:t>).</w:t>
      </w:r>
      <w:r w:rsidR="0021280E">
        <w:t xml:space="preserve"> </w:t>
      </w:r>
      <w:r w:rsidR="004A570A">
        <w:t>В</w:t>
      </w:r>
      <w:r w:rsidR="0021280E">
        <w:t xml:space="preserve"> качестве входных параметров</w:t>
      </w:r>
      <w:r w:rsidR="004A570A">
        <w:t xml:space="preserve"> конструктор принимает название голосования,</w:t>
      </w:r>
      <w:r w:rsidR="0021280E">
        <w:t xml:space="preserve"> время начала и конца</w:t>
      </w:r>
      <w:r w:rsidR="004A570A">
        <w:t xml:space="preserve"> голосования, массив адресов участников голосования, массив адресов и названий вариантов ответов</w:t>
      </w:r>
      <w:r w:rsidR="0021280E">
        <w:t>.</w:t>
      </w:r>
    </w:p>
    <w:p w14:paraId="3DAB61A6" w14:textId="41C99F7C" w:rsidR="00755374" w:rsidRPr="00F93EEF" w:rsidRDefault="00755374" w:rsidP="00400953">
      <w:pPr>
        <w:pStyle w:val="AStyle"/>
      </w:pPr>
      <w:r w:rsidRPr="00755374">
        <w:t xml:space="preserve">Конструктор инициализирует несколько переменных, включая адрес председателя, экземпляр контракта </w:t>
      </w:r>
      <w:r w:rsidRPr="00D74B25">
        <w:rPr>
          <w:rFonts w:ascii="Courier New" w:hAnsi="Courier New" w:cs="Courier New"/>
          <w:sz w:val="24"/>
        </w:rPr>
        <w:t>EVotingToken</w:t>
      </w:r>
      <w:r w:rsidRPr="00D74B25">
        <w:rPr>
          <w:sz w:val="24"/>
        </w:rPr>
        <w:t xml:space="preserve"> </w:t>
      </w:r>
      <w:r w:rsidRPr="00755374">
        <w:t>и несколько сопоставле</w:t>
      </w:r>
      <w:r w:rsidRPr="00755374">
        <w:lastRenderedPageBreak/>
        <w:t xml:space="preserve">ний для отслеживания избирателей, </w:t>
      </w:r>
      <w:r w:rsidR="006A0EE3">
        <w:t>вариантов ответов</w:t>
      </w:r>
      <w:r w:rsidRPr="00755374">
        <w:t xml:space="preserve"> и голосов. Конструктор также вызывает две функции, </w:t>
      </w:r>
      <w:r w:rsidRPr="00574416">
        <w:rPr>
          <w:rFonts w:ascii="Courier New" w:hAnsi="Courier New" w:cs="Courier New"/>
          <w:sz w:val="24"/>
        </w:rPr>
        <w:t>addVoters</w:t>
      </w:r>
      <w:r w:rsidRPr="00574416">
        <w:rPr>
          <w:sz w:val="24"/>
        </w:rPr>
        <w:t xml:space="preserve"> </w:t>
      </w:r>
      <w:r w:rsidRPr="00755374">
        <w:t xml:space="preserve">и </w:t>
      </w:r>
      <w:r w:rsidRPr="00574416">
        <w:rPr>
          <w:rFonts w:ascii="Courier New" w:hAnsi="Courier New" w:cs="Courier New"/>
          <w:sz w:val="24"/>
        </w:rPr>
        <w:t>addProposals</w:t>
      </w:r>
      <w:r w:rsidRPr="00755374">
        <w:t xml:space="preserve">, для добавления избирателей и </w:t>
      </w:r>
      <w:r w:rsidR="00574416">
        <w:t>вариантов ответов</w:t>
      </w:r>
      <w:r w:rsidRPr="00755374">
        <w:t xml:space="preserve"> в контракт.</w:t>
      </w:r>
    </w:p>
    <w:p w14:paraId="33CC9F44" w14:textId="4B95CF6F" w:rsidR="007770E7" w:rsidRPr="00684220" w:rsidRDefault="007770E7" w:rsidP="007770E7">
      <w:pPr>
        <w:pStyle w:val="AStyle"/>
        <w:ind w:firstLine="0"/>
      </w:pPr>
      <w:r>
        <w:t>Листинг</w:t>
      </w:r>
      <w:r w:rsidRPr="00684220">
        <w:t xml:space="preserve"> </w:t>
      </w:r>
      <w:r w:rsidR="00C64695" w:rsidRPr="00684220">
        <w:t>2</w:t>
      </w:r>
      <w:r w:rsidRPr="00684220">
        <w:t xml:space="preserve"> – </w:t>
      </w:r>
      <w:r>
        <w:t>Конструктор</w:t>
      </w:r>
      <w:r w:rsidRPr="00684220">
        <w:t xml:space="preserve"> </w:t>
      </w:r>
      <w:r w:rsidR="006D0844">
        <w:t>смарт</w:t>
      </w:r>
      <w:r w:rsidR="006D0844" w:rsidRPr="00684220">
        <w:t>-</w:t>
      </w:r>
      <w:r w:rsidR="006D0844">
        <w:t>контракта</w:t>
      </w:r>
      <w:r w:rsidR="006D0844" w:rsidRPr="00684220">
        <w:t xml:space="preserve"> </w:t>
      </w:r>
      <w:r w:rsidR="006D0844">
        <w:t>голосования</w:t>
      </w:r>
    </w:p>
    <w:p w14:paraId="0F3FAC0F" w14:textId="77777777" w:rsidR="005E0C2D" w:rsidRPr="006D2A53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>constructor</w:t>
      </w:r>
      <w:r w:rsidRPr="006D2A53">
        <w:rPr>
          <w:rFonts w:ascii="Courier New" w:eastAsia="Times New Roman" w:hAnsi="Courier New" w:cs="Courier New"/>
          <w:color w:val="000000"/>
        </w:rPr>
        <w:t>(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string</w:t>
      </w:r>
      <w:r w:rsidRPr="006D2A53">
        <w:rPr>
          <w:rFonts w:ascii="Courier New" w:eastAsia="Times New Roman" w:hAnsi="Courier New" w:cs="Courier New"/>
          <w:color w:val="000000"/>
        </w:rPr>
        <w:t xml:space="preserve">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memory</w:t>
      </w:r>
      <w:r w:rsidRPr="006D2A53">
        <w:rPr>
          <w:rFonts w:ascii="Courier New" w:eastAsia="Times New Roman" w:hAnsi="Courier New" w:cs="Courier New"/>
          <w:color w:val="000000"/>
        </w:rPr>
        <w:t xml:space="preserve">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name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startTime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uint</w:t>
      </w:r>
      <w:r w:rsidRPr="006D2A53">
        <w:rPr>
          <w:rFonts w:ascii="Courier New" w:eastAsia="Times New Roman" w:hAnsi="Courier New" w:cs="Courier New"/>
          <w:color w:val="000000"/>
        </w:rPr>
        <w:t>256 _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>endTime</w:t>
      </w:r>
      <w:r w:rsidRPr="006D2A53">
        <w:rPr>
          <w:rFonts w:ascii="Courier New" w:eastAsia="Times New Roman" w:hAnsi="Courier New" w:cs="Courier New"/>
          <w:color w:val="000000"/>
        </w:rPr>
        <w:t xml:space="preserve">, </w:t>
      </w:r>
    </w:p>
    <w:p w14:paraId="18B86E67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D2A53">
        <w:rPr>
          <w:rFonts w:ascii="Courier New" w:eastAsia="Times New Roman" w:hAnsi="Courier New" w:cs="Courier New"/>
          <w:color w:val="000000"/>
        </w:rPr>
        <w:t xml:space="preserve">    </w:t>
      </w: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address[] memory _voters, address[] memory _proposalsAddr, </w:t>
      </w:r>
    </w:p>
    <w:p w14:paraId="76702CAC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_proposalsNames) {</w:t>
      </w:r>
    </w:p>
    <w:p w14:paraId="486EB8B9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chairperson = msg.sender;</w:t>
      </w:r>
    </w:p>
    <w:p w14:paraId="5AB15CF5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name = _name;</w:t>
      </w:r>
    </w:p>
    <w:p w14:paraId="6148155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startTime = _startTime;</w:t>
      </w:r>
    </w:p>
    <w:p w14:paraId="2567B1DA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endTime = _endTime;</w:t>
      </w:r>
    </w:p>
    <w:p w14:paraId="161ECCB8" w14:textId="77777777" w:rsidR="005E0C2D" w:rsidRPr="005E0C2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6A05E2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5E0C2D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8A3DAD">
        <w:rPr>
          <w:rFonts w:ascii="Courier New" w:eastAsia="Times New Roman" w:hAnsi="Courier New" w:cs="Courier New"/>
          <w:color w:val="000000"/>
          <w:lang w:val="en-US"/>
        </w:rPr>
        <w:t>votersAddresses = _voters;</w:t>
      </w:r>
    </w:p>
    <w:p w14:paraId="4147BCB4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proposalsAddresses = _proposalsAddr;</w:t>
      </w:r>
    </w:p>
    <w:p w14:paraId="781F1F60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proposalsNames = _proposalsNames;</w:t>
      </w:r>
    </w:p>
    <w:p w14:paraId="5D03ABD8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addVoters(_voters);</w:t>
      </w:r>
    </w:p>
    <w:p w14:paraId="70E474FA" w14:textId="77777777" w:rsidR="005E0C2D" w:rsidRPr="008A3DAD" w:rsidRDefault="005E0C2D" w:rsidP="005E0C2D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8A3DAD">
        <w:rPr>
          <w:rFonts w:ascii="Courier New" w:eastAsia="Times New Roman" w:hAnsi="Courier New" w:cs="Courier New"/>
          <w:color w:val="000000"/>
          <w:lang w:val="en-US"/>
        </w:rPr>
        <w:t xml:space="preserve">    addProposals(_proposalsAddr, _proposalsNames);</w:t>
      </w:r>
    </w:p>
    <w:p w14:paraId="07689029" w14:textId="77777777" w:rsidR="005E0C2D" w:rsidRPr="005E0C2D" w:rsidRDefault="005E0C2D" w:rsidP="005E0C2D">
      <w:pPr>
        <w:shd w:val="clear" w:color="auto" w:fill="FFFFFF"/>
        <w:rPr>
          <w:rFonts w:eastAsia="Times New Roman"/>
          <w:sz w:val="24"/>
          <w:szCs w:val="24"/>
        </w:rPr>
      </w:pPr>
      <w:r w:rsidRPr="005E0C2D">
        <w:rPr>
          <w:rFonts w:ascii="Courier New" w:eastAsia="Times New Roman" w:hAnsi="Courier New" w:cs="Courier New"/>
          <w:color w:val="000000"/>
        </w:rPr>
        <w:t>}</w:t>
      </w:r>
    </w:p>
    <w:p w14:paraId="55E3DCE3" w14:textId="77777777" w:rsidR="00126DC4" w:rsidRDefault="00126DC4" w:rsidP="00C64695">
      <w:pPr>
        <w:pStyle w:val="AStyle"/>
        <w:ind w:firstLine="0"/>
      </w:pPr>
    </w:p>
    <w:p w14:paraId="0E901564" w14:textId="219B12CF" w:rsidR="00030CB4" w:rsidRDefault="00030CB4" w:rsidP="004A1DB4">
      <w:pPr>
        <w:pStyle w:val="AStyle"/>
      </w:pPr>
      <w:r>
        <w:t xml:space="preserve">Модификатор – </w:t>
      </w:r>
      <w:r w:rsidRPr="00030CB4">
        <w:t xml:space="preserve">это особый тип функции, который можно использовать для изменения поведения других функций. </w:t>
      </w:r>
      <w:r w:rsidR="00DD3BC0">
        <w:t>М</w:t>
      </w:r>
      <w:r w:rsidRPr="00030CB4">
        <w:t>одификатор</w:t>
      </w:r>
      <w:r w:rsidR="00DD3BC0">
        <w:t xml:space="preserve"> </w:t>
      </w:r>
      <w:r w:rsidR="00DD3BC0" w:rsidRPr="00663673">
        <w:rPr>
          <w:rStyle w:val="-0"/>
          <w:rFonts w:eastAsiaTheme="minorEastAsia"/>
          <w:sz w:val="24"/>
          <w:szCs w:val="24"/>
        </w:rPr>
        <w:t>onlyChairperson</w:t>
      </w:r>
      <w:r w:rsidRPr="00030CB4">
        <w:t xml:space="preserve"> проверяет, является ли вызывающий функцию </w:t>
      </w:r>
      <w:r w:rsidR="005574AA">
        <w:t>создателем</w:t>
      </w:r>
      <w:r w:rsidRPr="00030CB4">
        <w:t xml:space="preserve"> </w:t>
      </w:r>
      <w:r w:rsidR="005574AA">
        <w:t>контракта</w:t>
      </w:r>
      <w:r w:rsidRPr="00030CB4">
        <w:t xml:space="preserve"> голосования. Если вызывающий абонент не является </w:t>
      </w:r>
      <w:r w:rsidR="002F545A">
        <w:t>создателем</w:t>
      </w:r>
      <w:r w:rsidRPr="00030CB4">
        <w:t xml:space="preserve">, модификатор выдает сообщение об ошибке. </w:t>
      </w:r>
    </w:p>
    <w:p w14:paraId="2B20424A" w14:textId="63CD7770" w:rsidR="004A1DB4" w:rsidRDefault="00120378" w:rsidP="004A1DB4">
      <w:pPr>
        <w:pStyle w:val="AStyle"/>
      </w:pPr>
      <w:r>
        <w:t>М</w:t>
      </w:r>
      <w:r w:rsidR="004A1DB4">
        <w:t xml:space="preserve">одификатор </w:t>
      </w:r>
      <w:r w:rsidR="004A1DB4" w:rsidRPr="00663673">
        <w:rPr>
          <w:rFonts w:ascii="Courier New" w:hAnsi="Courier New" w:cs="Courier New"/>
          <w:sz w:val="24"/>
          <w:lang w:val="en-US"/>
        </w:rPr>
        <w:t>voteIsOn</w:t>
      </w:r>
      <w:r w:rsidR="004A1DB4" w:rsidRPr="00663673">
        <w:rPr>
          <w:sz w:val="24"/>
        </w:rPr>
        <w:t xml:space="preserve"> </w:t>
      </w:r>
      <w:r w:rsidR="002F545A" w:rsidRPr="002F545A">
        <w:t xml:space="preserve">используется для проверки того, находится ли текущее время в пределах времени начала и окончания процесса голосования. Если текущее время находится за пределами периода голосования, модификатор выдает сообщение об ошибке. </w:t>
      </w:r>
      <w:r w:rsidR="00663673">
        <w:t xml:space="preserve">Реализация </w:t>
      </w:r>
      <w:r w:rsidR="004A1DB4">
        <w:t>модификаторов представлен</w:t>
      </w:r>
      <w:r w:rsidR="00663673">
        <w:t>а</w:t>
      </w:r>
      <w:r w:rsidR="004A1DB4">
        <w:t xml:space="preserve"> </w:t>
      </w:r>
      <w:r w:rsidR="005C0B82">
        <w:t>в</w:t>
      </w:r>
      <w:r w:rsidR="002D290F">
        <w:t xml:space="preserve"> листинге 2</w:t>
      </w:r>
      <w:r w:rsidR="004A1DB4">
        <w:t>.</w:t>
      </w:r>
    </w:p>
    <w:p w14:paraId="5E8ADFCF" w14:textId="7FD329D0" w:rsidR="00663673" w:rsidRPr="00684220" w:rsidRDefault="003129C6" w:rsidP="00663673">
      <w:pPr>
        <w:pStyle w:val="AStyle"/>
        <w:ind w:firstLine="0"/>
      </w:pPr>
      <w:r>
        <w:t>Листинг 2</w:t>
      </w:r>
      <w:r w:rsidR="00663673">
        <w:t xml:space="preserve"> – Реализация модификаторов </w:t>
      </w:r>
      <w:r w:rsidR="00663673" w:rsidRPr="006D3DE3">
        <w:rPr>
          <w:rStyle w:val="-0"/>
          <w:rFonts w:ascii="Times New Roman" w:eastAsiaTheme="minorEastAsia" w:hAnsi="Times New Roman"/>
        </w:rPr>
        <w:t xml:space="preserve">onlyChairperson и </w:t>
      </w:r>
      <w:r w:rsidR="00663673" w:rsidRPr="006D3DE3">
        <w:rPr>
          <w:lang w:val="en-US"/>
        </w:rPr>
        <w:t>voteIsOn</w:t>
      </w:r>
    </w:p>
    <w:p w14:paraId="31D4BE5B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onlyChairperson() {</w:t>
      </w:r>
    </w:p>
    <w:p w14:paraId="499782E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require(msg.sender == chairperson, "This isn't chairperson.");</w:t>
      </w:r>
    </w:p>
    <w:p w14:paraId="5485833A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_;</w:t>
      </w:r>
    </w:p>
    <w:p w14:paraId="21082176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04A190D" w14:textId="77777777" w:rsidR="00A84FCB" w:rsidRDefault="00A84FCB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A70B67A" w14:textId="044759BB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>modifier voteIsOn() {</w:t>
      </w:r>
    </w:p>
    <w:p w14:paraId="21150BF0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3F77B0B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block.timestamp &gt;= startTime &amp;&amp; block.timestamp &lt;= endTime,</w:t>
      </w:r>
    </w:p>
    <w:p w14:paraId="6DC2E445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C92C6F">
        <w:rPr>
          <w:rFonts w:ascii="Courier New" w:eastAsia="Times New Roman" w:hAnsi="Courier New" w:cs="Courier New"/>
          <w:color w:val="000000"/>
        </w:rPr>
        <w:t>"Voting completed."</w:t>
      </w:r>
    </w:p>
    <w:p w14:paraId="68BC2712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);</w:t>
      </w:r>
    </w:p>
    <w:p w14:paraId="1533CF0F" w14:textId="77777777" w:rsidR="00C92C6F" w:rsidRPr="00C92C6F" w:rsidRDefault="00C92C6F" w:rsidP="00C92C6F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C92C6F">
        <w:rPr>
          <w:rFonts w:ascii="Courier New" w:eastAsia="Times New Roman" w:hAnsi="Courier New" w:cs="Courier New"/>
          <w:color w:val="000000"/>
        </w:rPr>
        <w:t xml:space="preserve">    _;</w:t>
      </w:r>
    </w:p>
    <w:p w14:paraId="7F9B2D0A" w14:textId="77777777" w:rsidR="00C92C6F" w:rsidRPr="00C92C6F" w:rsidRDefault="00C92C6F" w:rsidP="00C92C6F">
      <w:pPr>
        <w:shd w:val="clear" w:color="auto" w:fill="FFFFFF"/>
        <w:rPr>
          <w:rFonts w:eastAsia="Times New Roman"/>
          <w:sz w:val="24"/>
          <w:szCs w:val="24"/>
        </w:rPr>
      </w:pPr>
      <w:r w:rsidRPr="00C92C6F">
        <w:rPr>
          <w:rFonts w:ascii="Courier New" w:eastAsia="Times New Roman" w:hAnsi="Courier New" w:cs="Courier New"/>
          <w:color w:val="000000"/>
        </w:rPr>
        <w:t>}</w:t>
      </w:r>
    </w:p>
    <w:p w14:paraId="0F2E9928" w14:textId="77777777" w:rsidR="003247E0" w:rsidRDefault="003247E0" w:rsidP="00D8644F">
      <w:pPr>
        <w:pStyle w:val="AStyle"/>
        <w:ind w:firstLine="0"/>
      </w:pPr>
    </w:p>
    <w:p w14:paraId="409D0124" w14:textId="7A17B02B" w:rsidR="00F33ADD" w:rsidRDefault="00F05ADE" w:rsidP="00F05ADE">
      <w:pPr>
        <w:pStyle w:val="AStyle"/>
      </w:pPr>
      <w:r>
        <w:lastRenderedPageBreak/>
        <w:t xml:space="preserve">В методе </w:t>
      </w:r>
      <w:r w:rsidRPr="00F05ADE">
        <w:rPr>
          <w:rFonts w:ascii="Courier New" w:hAnsi="Courier New" w:cs="Courier New"/>
          <w:sz w:val="24"/>
          <w:lang w:val="en-GB"/>
        </w:rPr>
        <w:t>addVoters</w:t>
      </w:r>
      <w:r w:rsidR="00EF406E">
        <w:rPr>
          <w:sz w:val="24"/>
        </w:rPr>
        <w:t xml:space="preserve"> </w:t>
      </w:r>
      <w:r>
        <w:t xml:space="preserve">реализовано добавление </w:t>
      </w:r>
      <w:r w:rsidR="00FC52F7">
        <w:t>публичных идентификаторов</w:t>
      </w:r>
      <w:r>
        <w:t xml:space="preserve"> </w:t>
      </w:r>
      <w:r w:rsidR="00FC52F7">
        <w:t>участников голосования</w:t>
      </w:r>
      <w:r>
        <w:t xml:space="preserve"> в </w:t>
      </w:r>
      <w:r w:rsidR="00FC52F7">
        <w:t>смарт-контракт и начисление токенов для голосования.</w:t>
      </w:r>
      <w:r w:rsidR="005C0B82" w:rsidRPr="005C0B82">
        <w:t xml:space="preserve"> </w:t>
      </w:r>
      <w:r w:rsidR="00A5488C">
        <w:t>В листинге 3</w:t>
      </w:r>
      <w:r w:rsidR="005C0B82">
        <w:t xml:space="preserve"> представлен</w:t>
      </w:r>
      <w:r w:rsidR="00181634">
        <w:t>а реализация данного</w:t>
      </w:r>
      <w:r w:rsidR="005C0B82">
        <w:t xml:space="preserve"> метод</w:t>
      </w:r>
      <w:r w:rsidR="00181634">
        <w:t>а</w:t>
      </w:r>
      <w:r w:rsidR="005C0B82">
        <w:t xml:space="preserve">. </w:t>
      </w:r>
      <w:r>
        <w:t xml:space="preserve">Метод использует модификатор </w:t>
      </w:r>
      <w:r w:rsidRPr="00FC52F7">
        <w:rPr>
          <w:rFonts w:ascii="Courier New" w:hAnsi="Courier New" w:cs="Courier New"/>
          <w:sz w:val="24"/>
          <w:lang w:val="en-GB"/>
        </w:rPr>
        <w:t>onlyChairperson</w:t>
      </w:r>
      <w:r>
        <w:t xml:space="preserve">. В качестве аргумента метод принимает </w:t>
      </w:r>
      <w:r w:rsidR="00D7417E">
        <w:t xml:space="preserve">массив </w:t>
      </w:r>
      <w:r>
        <w:t>адресов</w:t>
      </w:r>
      <w:r w:rsidR="00B676B7">
        <w:t xml:space="preserve"> участников голосования</w:t>
      </w:r>
      <w:r w:rsidR="00044182">
        <w:t>.</w:t>
      </w:r>
    </w:p>
    <w:p w14:paraId="5014D69A" w14:textId="4617F356" w:rsidR="00F05ADE" w:rsidRPr="005B20DC" w:rsidRDefault="00F05ADE" w:rsidP="00F05ADE">
      <w:pPr>
        <w:pStyle w:val="AStyle"/>
        <w:ind w:firstLine="0"/>
      </w:pPr>
      <w:r>
        <w:t>Листинг</w:t>
      </w:r>
      <w:r w:rsidR="00A5488C">
        <w:t xml:space="preserve"> 3</w:t>
      </w:r>
      <w:r w:rsidRPr="00044182">
        <w:t xml:space="preserve"> – </w:t>
      </w:r>
      <w:r w:rsidR="006D0844">
        <w:t>Р</w:t>
      </w:r>
      <w:r w:rsidR="005B20DC">
        <w:t>еализация метода добавления голосования</w:t>
      </w:r>
    </w:p>
    <w:p w14:paraId="0615F0F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>function addVoters(address[] memory _voters) public onlyChairperson {</w:t>
      </w:r>
    </w:p>
    <w:p w14:paraId="12CB140C" w14:textId="77777777" w:rsid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_voters.length; i++) {</w:t>
      </w:r>
    </w:p>
    <w:p w14:paraId="15238010" w14:textId="77777777" w:rsidR="00455AFB" w:rsidRPr="00F05ADE" w:rsidRDefault="00455AFB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13CCC6A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require(!proposalsExist[_voters[i]], "Proposal can't be voter.");</w:t>
      </w:r>
    </w:p>
    <w:p w14:paraId="31EEF580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require(!votersExist[_voters[i]], "Voter exists.");</w:t>
      </w:r>
    </w:p>
    <w:p w14:paraId="374D05BE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20E2267D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voters[_voters[i]] = false;</w:t>
      </w:r>
    </w:p>
    <w:p w14:paraId="1EEB426F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votersExist[_voters[i]] = true;</w:t>
      </w:r>
    </w:p>
    <w:p w14:paraId="42605891" w14:textId="403863BC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F05ADE">
        <w:rPr>
          <w:rFonts w:ascii="Courier New" w:eastAsia="Times New Roman" w:hAnsi="Courier New" w:cs="Courier New"/>
          <w:color w:val="000000"/>
        </w:rPr>
        <w:t xml:space="preserve">token.mint(_voters[i], </w:t>
      </w:r>
      <w:r w:rsidR="00A5488C" w:rsidRPr="00A5488C">
        <w:rPr>
          <w:rFonts w:ascii="Courier New" w:eastAsia="Times New Roman" w:hAnsi="Courier New" w:cs="Courier New"/>
          <w:color w:val="000000"/>
        </w:rPr>
        <w:t>1000000000000000000000</w:t>
      </w:r>
      <w:r w:rsidRPr="00F05ADE">
        <w:rPr>
          <w:rFonts w:ascii="Courier New" w:eastAsia="Times New Roman" w:hAnsi="Courier New" w:cs="Courier New"/>
          <w:color w:val="000000"/>
        </w:rPr>
        <w:t>);</w:t>
      </w:r>
    </w:p>
    <w:p w14:paraId="05328E04" w14:textId="77777777" w:rsidR="00F05ADE" w:rsidRPr="00F05ADE" w:rsidRDefault="00F05ADE" w:rsidP="00F05ADE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F05ADE">
        <w:rPr>
          <w:rFonts w:ascii="Courier New" w:eastAsia="Times New Roman" w:hAnsi="Courier New" w:cs="Courier New"/>
          <w:color w:val="000000"/>
        </w:rPr>
        <w:t xml:space="preserve">    }</w:t>
      </w:r>
    </w:p>
    <w:p w14:paraId="7F7EF309" w14:textId="77777777" w:rsidR="00F05ADE" w:rsidRPr="00F05ADE" w:rsidRDefault="00F05ADE" w:rsidP="00F05ADE">
      <w:pPr>
        <w:shd w:val="clear" w:color="auto" w:fill="FFFFFF"/>
        <w:rPr>
          <w:rFonts w:eastAsia="Times New Roman"/>
          <w:sz w:val="24"/>
          <w:szCs w:val="24"/>
        </w:rPr>
      </w:pPr>
      <w:r w:rsidRPr="00F05ADE">
        <w:rPr>
          <w:rFonts w:ascii="Courier New" w:eastAsia="Times New Roman" w:hAnsi="Courier New" w:cs="Courier New"/>
          <w:color w:val="000000"/>
        </w:rPr>
        <w:t>}</w:t>
      </w:r>
    </w:p>
    <w:p w14:paraId="74A7CE5A" w14:textId="77777777" w:rsidR="00F05ADE" w:rsidRDefault="00F05ADE" w:rsidP="00F05ADE">
      <w:pPr>
        <w:pStyle w:val="AStyle"/>
        <w:ind w:firstLine="0"/>
      </w:pPr>
    </w:p>
    <w:p w14:paraId="489B39C6" w14:textId="2BC93FF7" w:rsidR="000A058E" w:rsidRDefault="00555CEF" w:rsidP="006E0776">
      <w:pPr>
        <w:pStyle w:val="AStyle"/>
      </w:pPr>
      <w:r>
        <w:t>Добавление адресов вариантов ответов и их названий</w:t>
      </w:r>
      <w:r w:rsidR="00751297">
        <w:t xml:space="preserve"> в смарт-контракт голосования</w:t>
      </w:r>
      <w:r>
        <w:t xml:space="preserve"> реализовано в методе </w:t>
      </w:r>
      <w:r w:rsidRPr="00C7326E">
        <w:rPr>
          <w:rFonts w:ascii="Courier New" w:hAnsi="Courier New" w:cs="Courier New"/>
          <w:sz w:val="24"/>
          <w:lang w:val="en-GB"/>
        </w:rPr>
        <w:t>addProposals</w:t>
      </w:r>
      <w:r>
        <w:t>.</w:t>
      </w:r>
      <w:r w:rsidR="00C64D67">
        <w:t xml:space="preserve"> </w:t>
      </w:r>
      <w:r w:rsidR="005F5272" w:rsidRPr="005F5272">
        <w:t xml:space="preserve">Функция принимает два массива, один из которых содержит адреса </w:t>
      </w:r>
      <w:r w:rsidR="005F5272">
        <w:t>вариантов ответов</w:t>
      </w:r>
      <w:r w:rsidR="005F5272" w:rsidRPr="005F5272">
        <w:t xml:space="preserve">, а другой — их </w:t>
      </w:r>
      <w:r w:rsidR="005F5272">
        <w:t>названия</w:t>
      </w:r>
      <w:r w:rsidR="005F5272" w:rsidRPr="005F5272">
        <w:t xml:space="preserve">. </w:t>
      </w:r>
      <w:r w:rsidR="001B516F">
        <w:t>Реализация</w:t>
      </w:r>
      <w:r w:rsidR="006D0844" w:rsidRPr="00555CEF">
        <w:t xml:space="preserve"> </w:t>
      </w:r>
      <w:r w:rsidR="006D0844">
        <w:t>метода</w:t>
      </w:r>
      <w:r w:rsidR="006D0844" w:rsidRPr="00555CEF">
        <w:t xml:space="preserve"> </w:t>
      </w:r>
      <w:r w:rsidR="006D0844">
        <w:t>представлен</w:t>
      </w:r>
      <w:r w:rsidR="001B516F">
        <w:t>а</w:t>
      </w:r>
      <w:r w:rsidR="006D0844" w:rsidRPr="00555CEF">
        <w:t xml:space="preserve"> </w:t>
      </w:r>
      <w:r w:rsidR="006D0844">
        <w:t>в</w:t>
      </w:r>
      <w:r w:rsidR="006D0844" w:rsidRPr="00555CEF">
        <w:t xml:space="preserve"> </w:t>
      </w:r>
      <w:r w:rsidR="006D0844">
        <w:t>листинге</w:t>
      </w:r>
      <w:r w:rsidR="008311B8">
        <w:t xml:space="preserve"> 4</w:t>
      </w:r>
      <w:r w:rsidR="006D0844" w:rsidRPr="00555CEF">
        <w:t>.</w:t>
      </w:r>
      <w:r w:rsidR="00EC03E2">
        <w:t xml:space="preserve"> </w:t>
      </w:r>
    </w:p>
    <w:p w14:paraId="0A40ABD6" w14:textId="6D26F92F" w:rsidR="00933143" w:rsidRPr="005B20DC" w:rsidRDefault="00933143" w:rsidP="000A058E">
      <w:pPr>
        <w:pStyle w:val="AStyle"/>
        <w:ind w:firstLine="0"/>
      </w:pPr>
      <w:r>
        <w:t>Листинг</w:t>
      </w:r>
      <w:r w:rsidRPr="00044182">
        <w:t xml:space="preserve"> </w:t>
      </w:r>
      <w:r w:rsidR="008311B8">
        <w:t>4</w:t>
      </w:r>
      <w:r w:rsidRPr="00044182">
        <w:t xml:space="preserve"> – </w:t>
      </w:r>
      <w:r>
        <w:t xml:space="preserve">Реализация метода добавления </w:t>
      </w:r>
      <w:r w:rsidR="009B3B54">
        <w:t>вариантов ответов</w:t>
      </w:r>
    </w:p>
    <w:p w14:paraId="176BF08A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>function addProposals(</w:t>
      </w:r>
    </w:p>
    <w:p w14:paraId="22F78D5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address[] memory _proposalsAddr,</w:t>
      </w:r>
    </w:p>
    <w:p w14:paraId="0DF606B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string[] memory _proposalsNames</w:t>
      </w:r>
    </w:p>
    <w:p w14:paraId="326C7897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 public onlyChairperson {</w:t>
      </w:r>
    </w:p>
    <w:p w14:paraId="065B1818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require(</w:t>
      </w:r>
    </w:p>
    <w:p w14:paraId="6FB7FF06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_proposalsAddr.length == _proposalsNames.length,</w:t>
      </w:r>
    </w:p>
    <w:p w14:paraId="00BF6CC3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"Length is different."</w:t>
      </w:r>
    </w:p>
    <w:p w14:paraId="4ABC37C0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);</w:t>
      </w:r>
    </w:p>
    <w:p w14:paraId="31B3A275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36C426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for (uint256 i = 0; i &lt; _proposalsAddr.length; i++) {</w:t>
      </w:r>
    </w:p>
    <w:p w14:paraId="7B3CA329" w14:textId="77777777" w:rsidR="00E27FB8" w:rsidRPr="00E27FB8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proposals[_proposalsAddr[i]] = _proposalsNames[i];</w:t>
      </w:r>
    </w:p>
    <w:p w14:paraId="604C671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E27FB8">
        <w:rPr>
          <w:rFonts w:ascii="Courier New" w:eastAsia="Times New Roman" w:hAnsi="Courier New" w:cs="Courier New"/>
          <w:color w:val="000000"/>
          <w:lang w:val="en-US"/>
        </w:rPr>
        <w:t xml:space="preserve">     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proposalsExist</w:t>
      </w:r>
      <w:r w:rsidRPr="00684220">
        <w:rPr>
          <w:rFonts w:ascii="Courier New" w:eastAsia="Times New Roman" w:hAnsi="Courier New" w:cs="Courier New"/>
          <w:color w:val="000000"/>
        </w:rPr>
        <w:t>[_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proposalsAddr</w:t>
      </w:r>
      <w:r w:rsidRPr="00684220">
        <w:rPr>
          <w:rFonts w:ascii="Courier New" w:eastAsia="Times New Roman" w:hAnsi="Courier New" w:cs="Courier New"/>
          <w:color w:val="000000"/>
        </w:rPr>
        <w:t>[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i</w:t>
      </w:r>
      <w:r w:rsidRPr="00684220">
        <w:rPr>
          <w:rFonts w:ascii="Courier New" w:eastAsia="Times New Roman" w:hAnsi="Courier New" w:cs="Courier New"/>
          <w:color w:val="000000"/>
        </w:rPr>
        <w:t xml:space="preserve">]] = 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true</w:t>
      </w:r>
      <w:r w:rsidRPr="00684220">
        <w:rPr>
          <w:rFonts w:ascii="Courier New" w:eastAsia="Times New Roman" w:hAnsi="Courier New" w:cs="Courier New"/>
          <w:color w:val="000000"/>
        </w:rPr>
        <w:t>;</w:t>
      </w:r>
    </w:p>
    <w:p w14:paraId="6E1C89E4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 xml:space="preserve">    }</w:t>
      </w:r>
    </w:p>
    <w:p w14:paraId="57E2DF2C" w14:textId="77777777" w:rsidR="00E27FB8" w:rsidRPr="00684220" w:rsidRDefault="00E27FB8" w:rsidP="00E27FB8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684220">
        <w:rPr>
          <w:rFonts w:ascii="Courier New" w:eastAsia="Times New Roman" w:hAnsi="Courier New" w:cs="Courier New"/>
          <w:color w:val="000000"/>
        </w:rPr>
        <w:t>}</w:t>
      </w:r>
    </w:p>
    <w:p w14:paraId="1FC601D3" w14:textId="77777777" w:rsidR="00933143" w:rsidRPr="00684220" w:rsidRDefault="00933143" w:rsidP="00933143">
      <w:pPr>
        <w:pStyle w:val="AStyle"/>
        <w:ind w:firstLine="0"/>
      </w:pPr>
    </w:p>
    <w:p w14:paraId="4404C00B" w14:textId="68A15DEF" w:rsidR="00B54D75" w:rsidRPr="00835311" w:rsidRDefault="00B54D75" w:rsidP="00835311">
      <w:pPr>
        <w:pStyle w:val="AStyle"/>
      </w:pPr>
      <w:r>
        <w:t xml:space="preserve">Метод </w:t>
      </w:r>
      <w:r w:rsidRPr="00835311">
        <w:rPr>
          <w:rFonts w:ascii="Courier New" w:hAnsi="Courier New" w:cs="Courier New"/>
          <w:sz w:val="24"/>
          <w:lang w:val="en-GB"/>
        </w:rPr>
        <w:t>vote</w:t>
      </w:r>
      <w:r w:rsidRPr="00B54D75">
        <w:t xml:space="preserve"> позволяет избирателю отдать свой голос за </w:t>
      </w:r>
      <w:r w:rsidR="008E707A">
        <w:t>определенный вариант ответа</w:t>
      </w:r>
      <w:r w:rsidRPr="00B54D75">
        <w:t xml:space="preserve">. Функция принимает адрес </w:t>
      </w:r>
      <w:r w:rsidR="008E707A">
        <w:t>варианта ответа</w:t>
      </w:r>
      <w:r w:rsidRPr="00B54D75">
        <w:t xml:space="preserve">, за которое избиратель хочет проголосовать. Сначала функция проверяет, существует ли голосующий, достаточно ли у него токенов для голосования и существует ли </w:t>
      </w:r>
      <w:r w:rsidR="008E707A">
        <w:lastRenderedPageBreak/>
        <w:t>такой кандидат в голосовании</w:t>
      </w:r>
      <w:r w:rsidRPr="00B54D75">
        <w:t>. Если все условия соб</w:t>
      </w:r>
      <w:r w:rsidR="008E707A">
        <w:t>людены, функция переводит токен от голосующего на адрес кандидата</w:t>
      </w:r>
      <w:r w:rsidR="00BE5D93">
        <w:t xml:space="preserve"> (листинг 5)</w:t>
      </w:r>
      <w:r w:rsidR="008E707A">
        <w:t>.</w:t>
      </w:r>
    </w:p>
    <w:p w14:paraId="443E9A54" w14:textId="65C074FF" w:rsidR="00F05ADE" w:rsidRPr="00030D82" w:rsidRDefault="00030D82" w:rsidP="00F05ADE">
      <w:pPr>
        <w:pStyle w:val="AStyle"/>
        <w:ind w:firstLine="0"/>
      </w:pPr>
      <w:r>
        <w:t>Листинг</w:t>
      </w:r>
      <w:r w:rsidR="00BE5D93">
        <w:t xml:space="preserve"> 5</w:t>
      </w:r>
      <w:r w:rsidRPr="00835311">
        <w:t xml:space="preserve"> –</w:t>
      </w:r>
      <w:r w:rsidR="005140AF">
        <w:t xml:space="preserve"> Метод</w:t>
      </w:r>
      <w:r>
        <w:t xml:space="preserve"> голосования</w:t>
      </w:r>
      <w:r w:rsidR="005140AF">
        <w:t xml:space="preserve"> за определенный вариант ответа</w:t>
      </w:r>
    </w:p>
    <w:p w14:paraId="684844B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>function vote(address proposal) public voteIsOn {</w:t>
      </w:r>
    </w:p>
    <w:p w14:paraId="3782036B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require(votersExist[msg.sender], "Voter doesn't exist.");</w:t>
      </w:r>
    </w:p>
    <w:p w14:paraId="11C9E3E9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require(token.balanceOf(msg.sender) &gt; 0, "Token doesn't exist.");</w:t>
      </w:r>
    </w:p>
    <w:p w14:paraId="0939126D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6D849C96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require(!voters[msg.sender], "Voter already voted.");</w:t>
      </w:r>
    </w:p>
    <w:p w14:paraId="1378212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29C95FC" w14:textId="5AE82A9F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token.transfer(proposal, </w:t>
      </w:r>
      <w:r w:rsidR="00BE5D93" w:rsidRPr="006D2A53">
        <w:rPr>
          <w:rFonts w:ascii="Courier New" w:eastAsia="Times New Roman" w:hAnsi="Courier New" w:cs="Courier New"/>
          <w:color w:val="000000"/>
          <w:lang w:val="en-US"/>
        </w:rPr>
        <w:t>1000000000000000000000</w:t>
      </w:r>
      <w:r w:rsidRPr="00030D8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4C329C98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voters[msg.sender] = true;</w:t>
      </w:r>
    </w:p>
    <w:p w14:paraId="4CAE47F7" w14:textId="77777777" w:rsidR="00030D82" w:rsidRPr="00030D82" w:rsidRDefault="00030D82" w:rsidP="00030D82">
      <w:pPr>
        <w:shd w:val="clear" w:color="auto" w:fill="FFFFFF"/>
        <w:rPr>
          <w:rFonts w:ascii="Courier New" w:eastAsia="Times New Roman" w:hAnsi="Courier New" w:cs="Courier New"/>
          <w:color w:val="000000"/>
        </w:rPr>
      </w:pPr>
      <w:r w:rsidRPr="00030D82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030D82">
        <w:rPr>
          <w:rFonts w:ascii="Courier New" w:eastAsia="Times New Roman" w:hAnsi="Courier New" w:cs="Courier New"/>
          <w:color w:val="000000"/>
        </w:rPr>
        <w:t>votesFor[msg.sender] = proposal;</w:t>
      </w:r>
    </w:p>
    <w:p w14:paraId="550BA9EB" w14:textId="77777777" w:rsidR="00030D82" w:rsidRPr="00030D82" w:rsidRDefault="00030D82" w:rsidP="00030D82">
      <w:pPr>
        <w:shd w:val="clear" w:color="auto" w:fill="FFFFFF"/>
        <w:rPr>
          <w:rFonts w:eastAsia="Times New Roman"/>
          <w:sz w:val="24"/>
          <w:szCs w:val="24"/>
        </w:rPr>
      </w:pPr>
      <w:r w:rsidRPr="00030D82">
        <w:rPr>
          <w:rFonts w:ascii="Courier New" w:eastAsia="Times New Roman" w:hAnsi="Courier New" w:cs="Courier New"/>
          <w:color w:val="000000"/>
        </w:rPr>
        <w:t>}</w:t>
      </w:r>
    </w:p>
    <w:p w14:paraId="595483F3" w14:textId="77777777" w:rsidR="00030D82" w:rsidRDefault="00030D82" w:rsidP="00F05ADE">
      <w:pPr>
        <w:pStyle w:val="AStyle"/>
        <w:ind w:firstLine="0"/>
      </w:pPr>
    </w:p>
    <w:p w14:paraId="359871D4" w14:textId="5EF82681" w:rsidR="00E27FB8" w:rsidRDefault="005140AF" w:rsidP="00EE6444">
      <w:pPr>
        <w:pStyle w:val="AStyle"/>
      </w:pPr>
      <w:r>
        <w:t xml:space="preserve">В методе </w:t>
      </w:r>
      <w:r w:rsidRPr="00EE6444">
        <w:rPr>
          <w:rFonts w:ascii="Courier New" w:hAnsi="Courier New" w:cs="Courier New"/>
          <w:sz w:val="24"/>
          <w:szCs w:val="24"/>
          <w:lang w:val="en-GB"/>
        </w:rPr>
        <w:t>t</w:t>
      </w:r>
      <w:r w:rsidRPr="00EE6444">
        <w:rPr>
          <w:rFonts w:ascii="Courier New" w:hAnsi="Courier New" w:cs="Courier New"/>
          <w:sz w:val="24"/>
          <w:szCs w:val="24"/>
        </w:rPr>
        <w:t>o</w:t>
      </w:r>
      <w:r w:rsidRPr="00EE6444">
        <w:rPr>
          <w:rFonts w:ascii="Courier New" w:hAnsi="Courier New" w:cs="Courier New"/>
          <w:sz w:val="24"/>
          <w:szCs w:val="24"/>
          <w:lang w:val="en-GB"/>
        </w:rPr>
        <w:t>talVotesFor</w:t>
      </w:r>
      <w:r w:rsidR="00EE6444" w:rsidRPr="00EE6444">
        <w:rPr>
          <w:rFonts w:ascii="Courier New" w:hAnsi="Courier New" w:cs="Courier New"/>
          <w:sz w:val="24"/>
          <w:szCs w:val="24"/>
        </w:rPr>
        <w:t>()</w:t>
      </w:r>
      <w:r w:rsidR="00EE6444">
        <w:rPr>
          <w:rFonts w:ascii="Courier New" w:hAnsi="Courier New" w:cs="Courier New"/>
          <w:sz w:val="24"/>
          <w:szCs w:val="24"/>
        </w:rPr>
        <w:t xml:space="preserve"> </w:t>
      </w:r>
      <w:r w:rsidR="00EE6444">
        <w:t xml:space="preserve">реализован подсчет </w:t>
      </w:r>
      <w:r w:rsidR="00B9758F">
        <w:t xml:space="preserve">количества </w:t>
      </w:r>
      <w:r w:rsidR="00EE6444">
        <w:t xml:space="preserve">голосов </w:t>
      </w:r>
      <w:r>
        <w:t xml:space="preserve">после окончания голосования (листинг </w:t>
      </w:r>
      <w:r w:rsidR="00FE255A">
        <w:t>6</w:t>
      </w:r>
      <w:r>
        <w:t>).</w:t>
      </w:r>
      <w:r w:rsidR="00EE6444">
        <w:t xml:space="preserve"> Аргументом метода является адрес варианта ответа в блокчейне.</w:t>
      </w:r>
    </w:p>
    <w:p w14:paraId="06454611" w14:textId="5EEBD064" w:rsidR="005140AF" w:rsidRDefault="00FE255A" w:rsidP="00F05ADE">
      <w:pPr>
        <w:pStyle w:val="AStyle"/>
        <w:ind w:firstLine="0"/>
      </w:pPr>
      <w:r>
        <w:t>Листинг 6</w:t>
      </w:r>
      <w:r w:rsidR="005140AF">
        <w:t xml:space="preserve"> </w:t>
      </w:r>
      <w:r w:rsidR="00B9758F">
        <w:t>–</w:t>
      </w:r>
      <w:r w:rsidR="005140AF">
        <w:t xml:space="preserve"> </w:t>
      </w:r>
      <w:r w:rsidR="00B9758F">
        <w:t>Метод подсчета количества голосов</w:t>
      </w:r>
    </w:p>
    <w:p w14:paraId="0CAFF08B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>function totalVotesFor(address proposal) public view returns (uint256) {</w:t>
      </w:r>
    </w:p>
    <w:p w14:paraId="54ABC6F5" w14:textId="77777777" w:rsidR="00B9758F" w:rsidRPr="00B9758F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require(proposalsExist[proposal], "Proposal doesn't exist.");</w:t>
      </w:r>
    </w:p>
    <w:p w14:paraId="5CFC8343" w14:textId="77777777" w:rsidR="00B9758F" w:rsidRPr="00EF6854" w:rsidRDefault="00B9758F" w:rsidP="00B9758F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B9758F">
        <w:rPr>
          <w:rFonts w:ascii="Courier New" w:eastAsia="Times New Roman" w:hAnsi="Courier New" w:cs="Courier New"/>
          <w:color w:val="000000"/>
          <w:lang w:val="en-US"/>
        </w:rPr>
        <w:t xml:space="preserve">    </w:t>
      </w:r>
      <w:r w:rsidRPr="00EF6854">
        <w:rPr>
          <w:rFonts w:ascii="Courier New" w:eastAsia="Times New Roman" w:hAnsi="Courier New" w:cs="Courier New"/>
          <w:color w:val="000000"/>
          <w:lang w:val="en-US"/>
        </w:rPr>
        <w:t>return token.balanceOf(proposal);</w:t>
      </w:r>
    </w:p>
    <w:p w14:paraId="4D8D559C" w14:textId="7F42385A" w:rsidR="00B9758F" w:rsidRDefault="00B9758F" w:rsidP="00E873B4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EF6854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397DE3B2" w14:textId="77777777" w:rsidR="00CA097D" w:rsidRPr="00EF6854" w:rsidRDefault="00CA097D" w:rsidP="00CA097D">
      <w:pPr>
        <w:pStyle w:val="AStyle"/>
        <w:rPr>
          <w:lang w:val="en-US"/>
        </w:rPr>
      </w:pPr>
    </w:p>
    <w:p w14:paraId="061F8268" w14:textId="3AD43EFD" w:rsidR="002A0DDB" w:rsidRPr="00EF6854" w:rsidRDefault="002A0DDB" w:rsidP="002A04FB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  <w:rPr>
          <w:lang w:val="en-US"/>
        </w:rPr>
      </w:pPr>
      <w:bookmarkStart w:id="54" w:name="_Toc134568486"/>
      <w:r w:rsidRPr="00EF6854">
        <w:rPr>
          <w:lang w:val="en-US"/>
        </w:rPr>
        <w:t>3.2</w:t>
      </w:r>
      <w:r w:rsidR="005B6182" w:rsidRPr="00EF6854">
        <w:rPr>
          <w:lang w:val="en-US"/>
        </w:rPr>
        <w:t>.3</w:t>
      </w:r>
      <w:r w:rsidRPr="00EF6854">
        <w:rPr>
          <w:lang w:val="en-US"/>
        </w:rPr>
        <w:t xml:space="preserve">. </w:t>
      </w:r>
      <w:r>
        <w:t>Реализация</w:t>
      </w:r>
      <w:r w:rsidRPr="00EF6854">
        <w:rPr>
          <w:lang w:val="en-US"/>
        </w:rPr>
        <w:t xml:space="preserve"> </w:t>
      </w:r>
      <w:r w:rsidR="00001643">
        <w:t>смарт</w:t>
      </w:r>
      <w:r w:rsidR="00001643" w:rsidRPr="00EF6854">
        <w:rPr>
          <w:lang w:val="en-US"/>
        </w:rPr>
        <w:t>-</w:t>
      </w:r>
      <w:r w:rsidR="00001643">
        <w:t>контракта</w:t>
      </w:r>
      <w:r w:rsidR="00001643" w:rsidRPr="00EF6854">
        <w:rPr>
          <w:lang w:val="en-US"/>
        </w:rPr>
        <w:t xml:space="preserve"> </w:t>
      </w:r>
      <w:r w:rsidR="00912DDC">
        <w:t>токена</w:t>
      </w:r>
      <w:r w:rsidR="00912DDC" w:rsidRPr="00EF6854">
        <w:rPr>
          <w:lang w:val="en-US"/>
        </w:rPr>
        <w:t xml:space="preserve"> </w:t>
      </w:r>
      <w:r w:rsidR="00912DDC">
        <w:t>для</w:t>
      </w:r>
      <w:r w:rsidR="00912DDC" w:rsidRPr="00EF6854">
        <w:rPr>
          <w:lang w:val="en-US"/>
        </w:rPr>
        <w:t xml:space="preserve"> </w:t>
      </w:r>
      <w:r w:rsidR="00912DDC">
        <w:t>голосования</w:t>
      </w:r>
      <w:r w:rsidRPr="00EF6854">
        <w:rPr>
          <w:lang w:val="en-US"/>
        </w:rPr>
        <w:t xml:space="preserve"> </w:t>
      </w:r>
      <w:r>
        <w:rPr>
          <w:lang w:val="en-US"/>
        </w:rPr>
        <w:t>EVoting</w:t>
      </w:r>
      <w:r w:rsidR="00B3396E">
        <w:rPr>
          <w:lang w:val="en-US"/>
        </w:rPr>
        <w:t>Token</w:t>
      </w:r>
      <w:bookmarkEnd w:id="54"/>
    </w:p>
    <w:p w14:paraId="4B030E7E" w14:textId="06DAE038" w:rsidR="00E73D95" w:rsidRDefault="0065714E" w:rsidP="0065714E">
      <w:pPr>
        <w:pStyle w:val="AStyle"/>
      </w:pPr>
      <w:r>
        <w:t xml:space="preserve">Смарт-контракт </w:t>
      </w:r>
      <w:r w:rsidRPr="0065714E">
        <w:rPr>
          <w:rFonts w:ascii="Courier New" w:hAnsi="Courier New" w:cs="Courier New"/>
          <w:sz w:val="24"/>
          <w:lang w:val="en-US"/>
        </w:rPr>
        <w:t>EVotingToken</w:t>
      </w:r>
      <w:r w:rsidRPr="0065714E">
        <w:rPr>
          <w:sz w:val="24"/>
        </w:rPr>
        <w:t xml:space="preserve"> </w:t>
      </w:r>
      <w:r w:rsidRPr="0065714E">
        <w:t>используется для создания пользовательского токена для системы электронного голосования</w:t>
      </w:r>
      <w:r w:rsidR="00C673DF">
        <w:t xml:space="preserve"> (листинг 2 приложения А)</w:t>
      </w:r>
      <w:r w:rsidRPr="0065714E">
        <w:t xml:space="preserve">. Контракт наследуется от двух других контрактов, </w:t>
      </w:r>
      <w:r w:rsidRPr="0065714E">
        <w:rPr>
          <w:rFonts w:ascii="Courier New" w:hAnsi="Courier New" w:cs="Courier New"/>
          <w:sz w:val="24"/>
        </w:rPr>
        <w:t>ERC20</w:t>
      </w:r>
      <w:r w:rsidRPr="0065714E">
        <w:rPr>
          <w:sz w:val="24"/>
        </w:rPr>
        <w:t xml:space="preserve"> </w:t>
      </w:r>
      <w:r w:rsidRPr="0065714E">
        <w:t xml:space="preserve">и </w:t>
      </w:r>
      <w:r w:rsidRPr="0065714E">
        <w:rPr>
          <w:rFonts w:ascii="Courier New" w:hAnsi="Courier New" w:cs="Courier New"/>
          <w:sz w:val="24"/>
        </w:rPr>
        <w:t>Ownable</w:t>
      </w:r>
      <w:r>
        <w:t xml:space="preserve">. </w:t>
      </w:r>
      <w:r w:rsidRPr="00AD09DD">
        <w:rPr>
          <w:rFonts w:ascii="Courier New" w:hAnsi="Courier New" w:cs="Courier New"/>
          <w:sz w:val="24"/>
        </w:rPr>
        <w:t>ERC20</w:t>
      </w:r>
      <w:r w:rsidRPr="00AD09DD">
        <w:rPr>
          <w:sz w:val="24"/>
        </w:rPr>
        <w:t xml:space="preserve"> </w:t>
      </w:r>
      <w:r>
        <w:t xml:space="preserve">– </w:t>
      </w:r>
      <w:r w:rsidRPr="0065714E">
        <w:t xml:space="preserve">это стандартный интерфейс для токенов в блокчейне Ethereum, а </w:t>
      </w:r>
      <w:r w:rsidRPr="00AD09DD">
        <w:rPr>
          <w:rFonts w:ascii="Courier New" w:hAnsi="Courier New" w:cs="Courier New"/>
          <w:sz w:val="24"/>
        </w:rPr>
        <w:t>Ownable</w:t>
      </w:r>
      <w:r w:rsidRPr="00AD09DD">
        <w:rPr>
          <w:sz w:val="24"/>
        </w:rPr>
        <w:t xml:space="preserve"> </w:t>
      </w:r>
      <w:r w:rsidRPr="0065714E">
        <w:t>— это контракт, обеспечивающий контроль</w:t>
      </w:r>
      <w:r w:rsidR="00E41AD8" w:rsidRPr="00E41AD8">
        <w:t xml:space="preserve"> </w:t>
      </w:r>
      <w:r w:rsidR="00E41AD8">
        <w:t>доступа только создателю голосования</w:t>
      </w:r>
      <w:r w:rsidR="00E73D95">
        <w:t>.</w:t>
      </w:r>
      <w:r w:rsidR="00176065">
        <w:t xml:space="preserve"> Данные стандарты реализованы библиотекой </w:t>
      </w:r>
      <w:r w:rsidR="00176065">
        <w:rPr>
          <w:lang w:val="en-US"/>
        </w:rPr>
        <w:t>OpenZeppelin</w:t>
      </w:r>
      <w:r w:rsidR="00176065" w:rsidRPr="005A3994">
        <w:t xml:space="preserve"> [36]</w:t>
      </w:r>
      <w:r w:rsidR="00176065">
        <w:t>.</w:t>
      </w:r>
    </w:p>
    <w:p w14:paraId="2B449BE8" w14:textId="14F724E5" w:rsidR="0065714E" w:rsidRDefault="0065714E" w:rsidP="0065714E">
      <w:pPr>
        <w:pStyle w:val="AStyle"/>
      </w:pPr>
      <w:r w:rsidRPr="0065714E">
        <w:t xml:space="preserve">Конструктор устанавливает имя и символ токена в «EVotingToken» и «EVT» соответственно. Контракт также определяет две функции: </w:t>
      </w:r>
      <w:r w:rsidR="00F13A4C" w:rsidRPr="00F13A4C">
        <w:rPr>
          <w:rFonts w:ascii="Courier New" w:hAnsi="Courier New" w:cs="Courier New"/>
          <w:sz w:val="24"/>
          <w:lang w:val="en-US"/>
        </w:rPr>
        <w:t>mint</w:t>
      </w:r>
      <w:r w:rsidR="00F13A4C" w:rsidRPr="00F13A4C">
        <w:rPr>
          <w:sz w:val="24"/>
        </w:rPr>
        <w:t xml:space="preserve"> </w:t>
      </w:r>
      <w:r w:rsidR="00F13A4C">
        <w:t xml:space="preserve">и </w:t>
      </w:r>
      <w:r w:rsidR="00F13A4C" w:rsidRPr="00F13A4C">
        <w:rPr>
          <w:rFonts w:ascii="Courier New" w:hAnsi="Courier New" w:cs="Courier New"/>
          <w:sz w:val="24"/>
        </w:rPr>
        <w:t>transfer</w:t>
      </w:r>
      <w:r w:rsidR="00F13A4C">
        <w:t xml:space="preserve">. Функция </w:t>
      </w:r>
      <w:r w:rsidRPr="00F13A4C">
        <w:rPr>
          <w:rFonts w:ascii="Courier New" w:hAnsi="Courier New" w:cs="Courier New"/>
          <w:sz w:val="24"/>
        </w:rPr>
        <w:t>mint</w:t>
      </w:r>
      <w:r w:rsidRPr="0065714E">
        <w:t xml:space="preserve"> используется для создания новых токенов и их </w:t>
      </w:r>
      <w:r w:rsidRPr="0065714E">
        <w:lastRenderedPageBreak/>
        <w:t>присвоения</w:t>
      </w:r>
      <w:r w:rsidR="00F13A4C">
        <w:t xml:space="preserve"> определенному адресу. Функция </w:t>
      </w:r>
      <w:r w:rsidR="00F13A4C" w:rsidRPr="00F13A4C">
        <w:rPr>
          <w:rFonts w:ascii="Courier New" w:hAnsi="Courier New" w:cs="Courier New"/>
          <w:sz w:val="24"/>
        </w:rPr>
        <w:t>transfer</w:t>
      </w:r>
      <w:r w:rsidRPr="00F13A4C">
        <w:rPr>
          <w:sz w:val="24"/>
        </w:rPr>
        <w:t xml:space="preserve"> </w:t>
      </w:r>
      <w:r w:rsidRPr="0065714E">
        <w:t>используется для перевода токенов с одного адреса на другой.</w:t>
      </w:r>
    </w:p>
    <w:p w14:paraId="6F7AEB20" w14:textId="77777777" w:rsidR="0065714E" w:rsidRPr="00684220" w:rsidRDefault="0065714E" w:rsidP="0065714E">
      <w:pPr>
        <w:pStyle w:val="AStyle"/>
      </w:pPr>
    </w:p>
    <w:p w14:paraId="1E0EAF20" w14:textId="3B704392" w:rsidR="00CB2468" w:rsidRDefault="00CB2468" w:rsidP="00CB246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5" w:name="_Toc134568487"/>
      <w:r>
        <w:t>3</w:t>
      </w:r>
      <w:r w:rsidRPr="0025789A">
        <w:t>.</w:t>
      </w:r>
      <w:r>
        <w:t>3</w:t>
      </w:r>
      <w:r w:rsidRPr="0025789A">
        <w:t xml:space="preserve">. </w:t>
      </w:r>
      <w:r>
        <w:t xml:space="preserve">Реализация </w:t>
      </w:r>
      <w:r w:rsidRPr="00807A28">
        <w:t>веб-</w:t>
      </w:r>
      <w:r w:rsidR="00993522" w:rsidRPr="00807A28">
        <w:t>сервера</w:t>
      </w:r>
      <w:r w:rsidRPr="00807A28">
        <w:t xml:space="preserve"> системы </w:t>
      </w:r>
      <w:r w:rsidRPr="00807A28">
        <w:rPr>
          <w:lang w:val="en-US"/>
        </w:rPr>
        <w:t>EVoting</w:t>
      </w:r>
      <w:bookmarkEnd w:id="55"/>
    </w:p>
    <w:p w14:paraId="716DD844" w14:textId="2BE21165" w:rsidR="00CB2468" w:rsidRPr="00684220" w:rsidRDefault="004024A6" w:rsidP="004024A6">
      <w:pPr>
        <w:pStyle w:val="AStyle"/>
      </w:pPr>
      <w:r>
        <w:t xml:space="preserve">Веб-сервер представляет собой </w:t>
      </w:r>
      <w:r>
        <w:rPr>
          <w:lang w:val="en-US"/>
        </w:rPr>
        <w:t>REST</w:t>
      </w:r>
      <w:r w:rsidRPr="004024A6">
        <w:t xml:space="preserve"> </w:t>
      </w:r>
      <w:r>
        <w:rPr>
          <w:lang w:val="en-US"/>
        </w:rPr>
        <w:t>API</w:t>
      </w:r>
      <w:r>
        <w:t>.</w:t>
      </w:r>
      <w:r w:rsidR="007C3128">
        <w:t xml:space="preserve"> </w:t>
      </w:r>
    </w:p>
    <w:p w14:paraId="296D94CB" w14:textId="32EE37AC" w:rsidR="00E207BE" w:rsidRDefault="007C3128" w:rsidP="004024A6">
      <w:pPr>
        <w:pStyle w:val="AStyle"/>
      </w:pPr>
      <w:r>
        <w:t xml:space="preserve">В методе </w:t>
      </w:r>
      <w:r w:rsidR="00DE560B">
        <w:rPr>
          <w:rStyle w:val="-0"/>
          <w:rFonts w:eastAsiaTheme="minorEastAsia"/>
          <w:sz w:val="24"/>
        </w:rPr>
        <w:t>getVotingList</w:t>
      </w:r>
      <w:r w:rsidRPr="007C3128">
        <w:t xml:space="preserve"> </w:t>
      </w:r>
      <w:r>
        <w:t xml:space="preserve">реализуется </w:t>
      </w:r>
      <w:r w:rsidR="0040657F">
        <w:t>извлечение</w:t>
      </w:r>
      <w:r>
        <w:t xml:space="preserve"> </w:t>
      </w:r>
      <w:r w:rsidR="0040657F">
        <w:t>списка</w:t>
      </w:r>
      <w:r>
        <w:t xml:space="preserve"> голосований из блокчейна </w:t>
      </w:r>
      <w:r>
        <w:rPr>
          <w:lang w:val="en-US"/>
        </w:rPr>
        <w:t>Ethereum</w:t>
      </w:r>
      <w:r w:rsidRPr="007C3128">
        <w:t xml:space="preserve"> </w:t>
      </w:r>
      <w:r>
        <w:t xml:space="preserve">с использованием веб3-провайдера </w:t>
      </w:r>
      <w:r>
        <w:rPr>
          <w:lang w:val="en-US"/>
        </w:rPr>
        <w:t>Alchemy</w:t>
      </w:r>
      <w:r w:rsidR="00B646B4">
        <w:t xml:space="preserve"> (листинг 3</w:t>
      </w:r>
      <w:r>
        <w:t xml:space="preserve"> приложения А).</w:t>
      </w:r>
    </w:p>
    <w:p w14:paraId="6DC0BEAD" w14:textId="353250D8" w:rsidR="00E207BE" w:rsidRDefault="00817740" w:rsidP="008E6EB4">
      <w:pPr>
        <w:pStyle w:val="AStyle"/>
      </w:pPr>
      <w:r>
        <w:t>Для того, чтобы получить данные о каждом голосовании в тестовой сети «</w:t>
      </w:r>
      <w:r>
        <w:rPr>
          <w:lang w:val="en-US"/>
        </w:rPr>
        <w:t>Sepolia</w:t>
      </w:r>
      <w:r>
        <w:t xml:space="preserve">» необходимо знать адреса смарт-контрактов голосований в блокчейне. Эти данные были взяты из смарт-контракта </w:t>
      </w:r>
      <w:r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 w:rsidRPr="000B4FB0">
        <w:t>.</w:t>
      </w:r>
    </w:p>
    <w:p w14:paraId="160004C9" w14:textId="7151F58A" w:rsidR="00E207BE" w:rsidRDefault="00E207BE" w:rsidP="00945692">
      <w:pPr>
        <w:pStyle w:val="AStyle"/>
      </w:pPr>
      <w:r>
        <w:t>Для каждого адреса контракта голосования создается экземпляр контракта, используя его ABI, а затем извлекается информация о голосовании, такая как его название, время начала и окончания, список участников и список вариантов ответов.</w:t>
      </w:r>
      <w:r w:rsidR="001B4D66">
        <w:t xml:space="preserve"> Если голосование закончилось, дополнительно извлекается результат (общее количество голосов в каждом варианте ответа). </w:t>
      </w:r>
    </w:p>
    <w:p w14:paraId="169F8CEF" w14:textId="0884EAAB" w:rsidR="00EA05ED" w:rsidRDefault="00EA05ED" w:rsidP="004024A6">
      <w:pPr>
        <w:pStyle w:val="AStyle"/>
      </w:pPr>
      <w:r>
        <w:t xml:space="preserve">Метод </w:t>
      </w:r>
      <w:r w:rsidRPr="00EA05ED">
        <w:rPr>
          <w:rFonts w:ascii="Courier New" w:hAnsi="Courier New" w:cs="Courier New"/>
          <w:sz w:val="24"/>
          <w:lang w:val="en-US"/>
        </w:rPr>
        <w:t>createVoting</w:t>
      </w:r>
      <w:r w:rsidRPr="00EA05ED">
        <w:t xml:space="preserve"> </w:t>
      </w:r>
      <w:r w:rsidR="00B90B6A">
        <w:t xml:space="preserve">создает новый экземпляр смарт-контракта электронного голосования </w:t>
      </w:r>
      <w:r w:rsidR="00B90B6A">
        <w:rPr>
          <w:rFonts w:ascii="Courier New" w:hAnsi="Courier New" w:cs="Courier New"/>
          <w:sz w:val="24"/>
          <w:szCs w:val="24"/>
          <w:lang w:val="en-US"/>
        </w:rPr>
        <w:t>EVoting</w:t>
      </w:r>
      <w:r w:rsidR="00401FAB">
        <w:t xml:space="preserve"> в блокчейне </w:t>
      </w:r>
      <w:r w:rsidR="00401FAB">
        <w:rPr>
          <w:lang w:val="en-US"/>
        </w:rPr>
        <w:t>Ethereum</w:t>
      </w:r>
      <w:r w:rsidR="00401FAB">
        <w:t>,</w:t>
      </w:r>
      <w:r w:rsidR="0064450B">
        <w:t xml:space="preserve"> а также </w:t>
      </w:r>
      <w:r w:rsidR="006E25C9">
        <w:t xml:space="preserve">добавляет адрес контрата </w:t>
      </w:r>
      <w:r w:rsidR="0064450B">
        <w:t xml:space="preserve">в </w:t>
      </w:r>
      <w:r w:rsidR="0064450B" w:rsidRPr="00817740">
        <w:rPr>
          <w:rFonts w:ascii="Courier New" w:hAnsi="Courier New" w:cs="Courier New"/>
          <w:sz w:val="24"/>
          <w:szCs w:val="24"/>
          <w:lang w:val="en-US"/>
        </w:rPr>
        <w:t>EVotingManager</w:t>
      </w:r>
      <w:r>
        <w:t xml:space="preserve">. </w:t>
      </w:r>
      <w:r w:rsidR="00B3593B" w:rsidRPr="00B3593B">
        <w:t xml:space="preserve">Функция принимает </w:t>
      </w:r>
      <w:r w:rsidR="00AC0498">
        <w:t xml:space="preserve">параметры: </w:t>
      </w:r>
      <w:r w:rsidR="00B3593B" w:rsidRPr="00B3593B">
        <w:t xml:space="preserve">название голосования, дату и время начала и окончания, список избирателей и список </w:t>
      </w:r>
      <w:r w:rsidR="00B3593B">
        <w:t>вариантов ответов</w:t>
      </w:r>
      <w:r w:rsidR="00B3593B" w:rsidRPr="00B3593B">
        <w:t>.</w:t>
      </w:r>
      <w:r w:rsidR="00B3593B">
        <w:t xml:space="preserve"> Данный метод представлен в листинге 4 приложения А.</w:t>
      </w:r>
    </w:p>
    <w:p w14:paraId="404AC4F2" w14:textId="0DE52C90" w:rsidR="00583530" w:rsidRDefault="00B3593B" w:rsidP="00583530">
      <w:pPr>
        <w:pStyle w:val="AStyle"/>
      </w:pPr>
      <w:r>
        <w:t>Рассматриваемая ф</w:t>
      </w:r>
      <w:r w:rsidRPr="00B3593B">
        <w:t xml:space="preserve">ункция сначала генерирует список случайных </w:t>
      </w:r>
      <w:r>
        <w:t>публичных ключей</w:t>
      </w:r>
      <w:r w:rsidRPr="00B3593B">
        <w:t xml:space="preserve"> для каждого </w:t>
      </w:r>
      <w:r>
        <w:t>варианта ответа</w:t>
      </w:r>
      <w:r w:rsidRPr="00B3593B">
        <w:t>, а затем кодирует входные параметры с помощью</w:t>
      </w:r>
      <w:r w:rsidR="00652DC0">
        <w:t xml:space="preserve"> </w:t>
      </w:r>
      <w:r w:rsidR="00652DC0" w:rsidRPr="00652DC0">
        <w:rPr>
          <w:rFonts w:ascii="Courier New" w:hAnsi="Courier New" w:cs="Courier New"/>
          <w:sz w:val="24"/>
        </w:rPr>
        <w:t>AbiCoder</w:t>
      </w:r>
      <w:r w:rsidR="00652DC0">
        <w:t>.</w:t>
      </w:r>
      <w:r w:rsidR="00B01E48">
        <w:t xml:space="preserve"> </w:t>
      </w:r>
      <w:r w:rsidR="00583530">
        <w:t xml:space="preserve">Затем создается новый экземпляр класса </w:t>
      </w:r>
      <w:r w:rsidR="00583530" w:rsidRPr="00583530">
        <w:rPr>
          <w:rFonts w:ascii="Courier New" w:hAnsi="Courier New" w:cs="Courier New"/>
          <w:sz w:val="24"/>
        </w:rPr>
        <w:t>ContractFactory</w:t>
      </w:r>
      <w:r w:rsidR="00583530">
        <w:t xml:space="preserve">, используя байт-код и ABI смарт-контракта </w:t>
      </w:r>
      <w:r w:rsidR="00583530">
        <w:rPr>
          <w:rFonts w:ascii="Courier New" w:hAnsi="Courier New" w:cs="Courier New"/>
          <w:sz w:val="24"/>
          <w:szCs w:val="24"/>
          <w:lang w:val="en-US"/>
        </w:rPr>
        <w:t>EVoting</w:t>
      </w:r>
      <w:r w:rsidR="00583530">
        <w:t>.</w:t>
      </w:r>
    </w:p>
    <w:p w14:paraId="2F59C9B4" w14:textId="009DC556" w:rsidR="00B90B6A" w:rsidRPr="00EA05ED" w:rsidRDefault="008B0B05" w:rsidP="00254E4C">
      <w:pPr>
        <w:pStyle w:val="AStyle"/>
      </w:pPr>
      <w:r>
        <w:t>И</w:t>
      </w:r>
      <w:r w:rsidR="00583530">
        <w:t xml:space="preserve">спользуя метод </w:t>
      </w:r>
      <w:r w:rsidR="00583530" w:rsidRPr="008B0B05">
        <w:rPr>
          <w:rFonts w:ascii="Courier New" w:hAnsi="Courier New" w:cs="Courier New"/>
          <w:sz w:val="24"/>
        </w:rPr>
        <w:t>deploy</w:t>
      </w:r>
      <w:r w:rsidR="00583530">
        <w:t xml:space="preserve">, </w:t>
      </w:r>
      <w:r>
        <w:t>развертывается смарт-контракт голосования в блокчейне</w:t>
      </w:r>
      <w:r w:rsidR="00583530">
        <w:t xml:space="preserve">. </w:t>
      </w:r>
      <w:r w:rsidR="009A121C">
        <w:t>После этого</w:t>
      </w:r>
      <w:r w:rsidR="00583530">
        <w:t xml:space="preserve"> адрес развернутого контракта </w:t>
      </w:r>
      <w:r w:rsidR="009A121C">
        <w:t>добавляется</w:t>
      </w:r>
      <w:r w:rsidR="00583530">
        <w:t xml:space="preserve"> в смарт-контракт </w:t>
      </w:r>
      <w:r w:rsidR="00583530" w:rsidRPr="009A121C">
        <w:rPr>
          <w:rFonts w:ascii="Courier New" w:hAnsi="Courier New" w:cs="Courier New"/>
          <w:sz w:val="24"/>
        </w:rPr>
        <w:t>EVotingManager</w:t>
      </w:r>
      <w:r w:rsidR="00583530" w:rsidRPr="009A121C">
        <w:rPr>
          <w:sz w:val="24"/>
        </w:rPr>
        <w:t xml:space="preserve"> </w:t>
      </w:r>
      <w:r w:rsidR="00583530">
        <w:t xml:space="preserve">с помощью метода </w:t>
      </w:r>
      <w:r w:rsidR="00583530" w:rsidRPr="009A121C">
        <w:rPr>
          <w:rFonts w:ascii="Courier New" w:hAnsi="Courier New" w:cs="Courier New"/>
          <w:sz w:val="24"/>
        </w:rPr>
        <w:t>addEVoting</w:t>
      </w:r>
      <w:r w:rsidR="00583530">
        <w:t>.</w:t>
      </w:r>
      <w:r w:rsidR="00E72347">
        <w:t xml:space="preserve"> </w:t>
      </w:r>
      <w:r w:rsidR="00FB4C25">
        <w:t>Ф</w:t>
      </w:r>
      <w:r w:rsidR="00583530">
        <w:t>ункция возвращает адрес развернутого смарт-контракта.</w:t>
      </w:r>
    </w:p>
    <w:p w14:paraId="502F2366" w14:textId="0FFC87B3" w:rsidR="00E54FF4" w:rsidRDefault="00E54FF4" w:rsidP="00E54FF4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6" w:name="_Toc134568488"/>
      <w:r>
        <w:lastRenderedPageBreak/>
        <w:t>3</w:t>
      </w:r>
      <w:r w:rsidRPr="0025789A">
        <w:t>.</w:t>
      </w:r>
      <w:r w:rsidR="00CB2468">
        <w:t>4</w:t>
      </w:r>
      <w:r w:rsidRPr="0025789A">
        <w:t xml:space="preserve">. </w:t>
      </w:r>
      <w:r>
        <w:t>Реализация компонентов веб-</w:t>
      </w:r>
      <w:r w:rsidR="00E405AB">
        <w:t>интерфейса</w:t>
      </w:r>
      <w:r w:rsidRPr="0034561D">
        <w:t xml:space="preserve"> </w:t>
      </w:r>
      <w:r>
        <w:t xml:space="preserve">системы </w:t>
      </w:r>
      <w:r>
        <w:rPr>
          <w:lang w:val="en-US"/>
        </w:rPr>
        <w:t>EVoting</w:t>
      </w:r>
      <w:bookmarkEnd w:id="56"/>
    </w:p>
    <w:p w14:paraId="7A22A94D" w14:textId="0E000024" w:rsidR="003D7489" w:rsidRPr="00BC01E0" w:rsidRDefault="003D7489" w:rsidP="003D7489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7" w:name="_Toc134568489"/>
      <w:r>
        <w:t>3</w:t>
      </w:r>
      <w:r w:rsidRPr="0025789A">
        <w:t>.</w:t>
      </w:r>
      <w:r w:rsidR="00CB2468">
        <w:t>4</w:t>
      </w:r>
      <w:r>
        <w:t>.1</w:t>
      </w:r>
      <w:r w:rsidRPr="0025789A">
        <w:t xml:space="preserve">. </w:t>
      </w:r>
      <w:r>
        <w:t xml:space="preserve">Реализация </w:t>
      </w:r>
      <w:r w:rsidR="00F97959">
        <w:t>компонента отображения</w:t>
      </w:r>
      <w:r w:rsidR="00941D1C" w:rsidRPr="00CB2468">
        <w:t xml:space="preserve"> </w:t>
      </w:r>
      <w:r w:rsidR="00941D1C">
        <w:t>всех</w:t>
      </w:r>
      <w:r w:rsidR="00F97959">
        <w:t xml:space="preserve"> голосований</w:t>
      </w:r>
      <w:bookmarkEnd w:id="57"/>
    </w:p>
    <w:p w14:paraId="1D27A7D4" w14:textId="72F3A106" w:rsidR="008A5452" w:rsidRDefault="008A5452" w:rsidP="00F97959">
      <w:pPr>
        <w:pStyle w:val="AStyle"/>
      </w:pPr>
      <w:r>
        <w:t xml:space="preserve">Компонент </w:t>
      </w:r>
      <w:r w:rsidRPr="002839B0">
        <w:rPr>
          <w:rFonts w:ascii="Courier New" w:hAnsi="Courier New" w:cs="Courier New"/>
          <w:sz w:val="24"/>
          <w:lang w:val="en-US"/>
        </w:rPr>
        <w:t>MainPage</w:t>
      </w:r>
      <w:r w:rsidRPr="002839B0">
        <w:rPr>
          <w:sz w:val="24"/>
        </w:rPr>
        <w:t xml:space="preserve"> </w:t>
      </w:r>
      <w:r w:rsidRPr="008A5452">
        <w:t xml:space="preserve">отображает главную страницу приложения для голосования. Он </w:t>
      </w:r>
      <w:r w:rsidR="00135C7C">
        <w:t>показывает</w:t>
      </w:r>
      <w:r w:rsidRPr="008A5452">
        <w:t xml:space="preserve"> список карточек </w:t>
      </w:r>
      <w:r w:rsidR="00135C7C">
        <w:t>голосований</w:t>
      </w:r>
      <w:r w:rsidRPr="008A5452">
        <w:t xml:space="preserve">, которые можно отфильтровать по </w:t>
      </w:r>
      <w:r>
        <w:t>названию</w:t>
      </w:r>
      <w:r w:rsidRPr="008A5452">
        <w:t xml:space="preserve"> и статусу</w:t>
      </w:r>
      <w:r>
        <w:t xml:space="preserve"> (листинг 5 приложения А)</w:t>
      </w:r>
      <w:r w:rsidRPr="008A5452">
        <w:t xml:space="preserve">. Компонент получает список данных </w:t>
      </w:r>
      <w:r w:rsidR="00135C7C">
        <w:t>всех голосований</w:t>
      </w:r>
      <w:r w:rsidRPr="008A5452">
        <w:t xml:space="preserve"> с помощью функции </w:t>
      </w:r>
      <w:r w:rsidRPr="00135C7C">
        <w:rPr>
          <w:rFonts w:ascii="Courier New" w:hAnsi="Courier New" w:cs="Courier New"/>
          <w:sz w:val="24"/>
        </w:rPr>
        <w:t>getVotingList</w:t>
      </w:r>
      <w:r w:rsidRPr="008A5452">
        <w:t>. Компонент также позволяет</w:t>
      </w:r>
      <w:r w:rsidR="00AF3070">
        <w:t xml:space="preserve"> авторизованному</w:t>
      </w:r>
      <w:r w:rsidRPr="008A5452">
        <w:t xml:space="preserve"> пользователю создать новое голосование, нажав кнопку</w:t>
      </w:r>
      <w:r w:rsidR="00BE7182">
        <w:t xml:space="preserve"> для перехода</w:t>
      </w:r>
      <w:r w:rsidRPr="008A5452">
        <w:t xml:space="preserve"> на страницу создания голосования. </w:t>
      </w:r>
      <w:r w:rsidR="004C0718">
        <w:t>В</w:t>
      </w:r>
      <w:r w:rsidRPr="008A5452">
        <w:t>о время загрузки списка голосования</w:t>
      </w:r>
      <w:r w:rsidR="004C0718">
        <w:t xml:space="preserve"> </w:t>
      </w:r>
      <w:r w:rsidR="00030380">
        <w:t>отображается</w:t>
      </w:r>
      <w:r w:rsidR="004C0718">
        <w:t xml:space="preserve"> </w:t>
      </w:r>
      <w:r w:rsidR="00DC20BA">
        <w:t>индикатор загрузки</w:t>
      </w:r>
      <w:r w:rsidRPr="008A5452">
        <w:t>.</w:t>
      </w:r>
    </w:p>
    <w:p w14:paraId="06931662" w14:textId="788AB338" w:rsidR="00BE7182" w:rsidRPr="00AC005E" w:rsidRDefault="005A49B4" w:rsidP="00F97959">
      <w:pPr>
        <w:pStyle w:val="AStyle"/>
      </w:pPr>
      <w:r>
        <w:t>На рисунке 14</w:t>
      </w:r>
      <w:r w:rsidR="00BE7182">
        <w:t xml:space="preserve"> изображен скриншот </w:t>
      </w:r>
      <w:r w:rsidR="00192C5D">
        <w:t>главной страницы приложения</w:t>
      </w:r>
      <w:r w:rsidR="00BE7182">
        <w:t>.</w:t>
      </w:r>
    </w:p>
    <w:p w14:paraId="69FF2540" w14:textId="5BCC15E5" w:rsidR="002552CE" w:rsidRPr="002153D3" w:rsidRDefault="00CA194B" w:rsidP="002153D3">
      <w:pPr>
        <w:pStyle w:val="AStyle"/>
        <w:ind w:firstLine="0"/>
        <w:jc w:val="center"/>
        <w:rPr>
          <w:lang w:val="en-US"/>
        </w:rPr>
      </w:pPr>
      <w:r w:rsidRPr="00CA194B">
        <w:rPr>
          <w:noProof/>
          <w:lang w:eastAsia="ru-RU"/>
        </w:rPr>
        <w:drawing>
          <wp:inline distT="0" distB="0" distL="0" distR="0" wp14:anchorId="3F70CAD5" wp14:editId="3279728F">
            <wp:extent cx="5759450" cy="2904490"/>
            <wp:effectExtent l="19050" t="19050" r="12700" b="1016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044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4AF3E97" w14:textId="360C1432" w:rsidR="00F25A05" w:rsidRDefault="005A49B4" w:rsidP="00F25A05">
      <w:pPr>
        <w:pStyle w:val="AStyle"/>
        <w:ind w:firstLine="0"/>
        <w:jc w:val="center"/>
      </w:pPr>
      <w:r>
        <w:t>Рисунок 14</w:t>
      </w:r>
      <w:r w:rsidR="00F25A05" w:rsidRPr="00F56607">
        <w:t xml:space="preserve"> – Скриншот </w:t>
      </w:r>
      <w:r w:rsidR="00192C5D">
        <w:t>главной страницы приложения</w:t>
      </w:r>
    </w:p>
    <w:p w14:paraId="5D9221F9" w14:textId="77777777" w:rsidR="002552CE" w:rsidRDefault="002552CE" w:rsidP="00F97959">
      <w:pPr>
        <w:pStyle w:val="AStyle"/>
      </w:pPr>
    </w:p>
    <w:p w14:paraId="28076FED" w14:textId="79D4F782" w:rsidR="00F97959" w:rsidRPr="00905CB4" w:rsidRDefault="00F97959" w:rsidP="00B8340C">
      <w:pPr>
        <w:pStyle w:val="Heading11"/>
        <w:numPr>
          <w:ilvl w:val="0"/>
          <w:numId w:val="0"/>
        </w:numPr>
        <w:tabs>
          <w:tab w:val="left" w:pos="567"/>
        </w:tabs>
        <w:suppressAutoHyphens/>
        <w:spacing w:before="0" w:after="0" w:line="360" w:lineRule="auto"/>
      </w:pPr>
      <w:bookmarkStart w:id="58" w:name="_Toc134568490"/>
      <w:r>
        <w:t>3</w:t>
      </w:r>
      <w:r w:rsidRPr="0025789A">
        <w:t>.</w:t>
      </w:r>
      <w:r w:rsidR="00CB2468">
        <w:t>4</w:t>
      </w:r>
      <w:r>
        <w:t>.2</w:t>
      </w:r>
      <w:r w:rsidRPr="0025789A">
        <w:t xml:space="preserve">. </w:t>
      </w:r>
      <w:r>
        <w:t>Реализация компонен</w:t>
      </w:r>
      <w:r w:rsidR="00BD7E03">
        <w:t>та подключения веб3-провайдера</w:t>
      </w:r>
      <w:r w:rsidR="00905CB4">
        <w:t xml:space="preserve"> </w:t>
      </w:r>
      <w:r w:rsidR="00905CB4">
        <w:rPr>
          <w:lang w:val="en-US"/>
        </w:rPr>
        <w:t>MetaMask</w:t>
      </w:r>
      <w:bookmarkEnd w:id="58"/>
    </w:p>
    <w:p w14:paraId="24BD28EA" w14:textId="00F88405" w:rsidR="00E334F9" w:rsidRDefault="00B8340C" w:rsidP="0078559C">
      <w:pPr>
        <w:pStyle w:val="AStyle"/>
      </w:pPr>
      <w:r>
        <w:t xml:space="preserve">В качестве веб3-провайдера в веб-интерфейсе используется </w:t>
      </w:r>
      <w:r>
        <w:rPr>
          <w:lang w:val="en-US"/>
        </w:rPr>
        <w:t>MetaMask </w:t>
      </w:r>
      <w:r w:rsidRPr="00B8340C">
        <w:t>[31].</w:t>
      </w:r>
      <w:r w:rsidR="006E6512" w:rsidRPr="006E6512">
        <w:t xml:space="preserve"> </w:t>
      </w:r>
      <w:r w:rsidR="006E6512">
        <w:t xml:space="preserve">Чтобы подключиться к данному провайдеру, пользователю необходимо нажать на кнопку «Авторизоваться». Обработчик нажатия на данную кнопку вызывает метод </w:t>
      </w:r>
      <w:r w:rsidR="006E6512" w:rsidRPr="006E6512">
        <w:rPr>
          <w:rFonts w:ascii="Courier New" w:hAnsi="Courier New" w:cs="Courier New"/>
          <w:sz w:val="24"/>
          <w:lang w:val="en-US"/>
        </w:rPr>
        <w:t>login</w:t>
      </w:r>
      <w:r w:rsidR="006E6512" w:rsidRPr="006E6512">
        <w:rPr>
          <w:sz w:val="24"/>
        </w:rPr>
        <w:t xml:space="preserve"> </w:t>
      </w:r>
      <w:r w:rsidR="00C37A5C">
        <w:t>(листинг 6</w:t>
      </w:r>
      <w:r w:rsidR="006E6512">
        <w:t xml:space="preserve"> приложения А).</w:t>
      </w:r>
      <w:r w:rsidR="005F5809">
        <w:t xml:space="preserve"> </w:t>
      </w:r>
    </w:p>
    <w:p w14:paraId="55C1BBE4" w14:textId="0FAD2317" w:rsidR="00CA6D1E" w:rsidRDefault="009F0FB3" w:rsidP="0078559C">
      <w:pPr>
        <w:pStyle w:val="AStyle"/>
      </w:pPr>
      <w:r>
        <w:lastRenderedPageBreak/>
        <w:t xml:space="preserve">В методе происходит вызов </w:t>
      </w:r>
      <w:r>
        <w:rPr>
          <w:lang w:val="en-US"/>
        </w:rPr>
        <w:t>MetaMask</w:t>
      </w:r>
      <w:r w:rsidRPr="009F0FB3">
        <w:t>,</w:t>
      </w:r>
      <w:r>
        <w:t xml:space="preserve"> в котором пользователю нужно выбрать аккаунт, через который он подключается, а затем нажать кнопку «Подключиться». </w:t>
      </w:r>
      <w:r w:rsidR="00A37D04">
        <w:t xml:space="preserve">После подключения веб3 </w:t>
      </w:r>
      <w:r w:rsidR="001B19E6">
        <w:t xml:space="preserve">провайдера в веб-интерфейсе приложения вместо кнопки авторизации отображается выбранный пользователем аккаунт </w:t>
      </w:r>
      <w:r w:rsidR="001B19E6">
        <w:rPr>
          <w:lang w:val="en-US"/>
        </w:rPr>
        <w:t>MetaMask</w:t>
      </w:r>
      <w:r w:rsidR="001B19E6">
        <w:t xml:space="preserve">. </w:t>
      </w:r>
      <w:r w:rsidR="005F5809">
        <w:t>На рисунке 1</w:t>
      </w:r>
      <w:r w:rsidR="005A49B4">
        <w:t>5</w:t>
      </w:r>
      <w:r w:rsidR="005F5809">
        <w:t xml:space="preserve"> изображен процесс подключения веб3-провайдера </w:t>
      </w:r>
      <w:r w:rsidR="005F5809">
        <w:rPr>
          <w:lang w:val="en-US"/>
        </w:rPr>
        <w:t>MetaMask</w:t>
      </w:r>
      <w:r w:rsidR="005F5809" w:rsidRPr="00434666">
        <w:t>.</w:t>
      </w:r>
      <w:r>
        <w:t xml:space="preserve"> </w:t>
      </w:r>
    </w:p>
    <w:p w14:paraId="2D325F35" w14:textId="0A186A5C" w:rsidR="00B8340C" w:rsidRPr="00434666" w:rsidRDefault="00CA6D1E" w:rsidP="00F53B0B">
      <w:pPr>
        <w:pStyle w:val="AStyle"/>
        <w:ind w:firstLine="0"/>
        <w:jc w:val="center"/>
      </w:pPr>
      <w:r w:rsidRPr="00CA6D1E">
        <w:rPr>
          <w:noProof/>
          <w:lang w:eastAsia="ru-RU"/>
        </w:rPr>
        <w:drawing>
          <wp:inline distT="0" distB="0" distL="0" distR="0" wp14:anchorId="5AFA7AD9" wp14:editId="350B65B2">
            <wp:extent cx="2774028" cy="3240000"/>
            <wp:effectExtent l="19050" t="19050" r="26670" b="17780"/>
            <wp:docPr id="19" name="Рисунок 19" descr="C:\Users\veron\OneDrive\Рабочий стол\susu\4 курс\диплом\imag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on\OneDrive\Рабочий стол\susu\4 курс\диплом\image 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402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CA6D1E">
        <w:rPr>
          <w:rFonts w:eastAsia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CA6D1E">
        <w:rPr>
          <w:noProof/>
          <w:lang w:eastAsia="ru-RU"/>
        </w:rPr>
        <w:drawing>
          <wp:inline distT="0" distB="0" distL="0" distR="0" wp14:anchorId="330DD452" wp14:editId="06689E7A">
            <wp:extent cx="2815788" cy="3240000"/>
            <wp:effectExtent l="19050" t="19050" r="22860" b="17780"/>
            <wp:docPr id="20" name="Рисунок 20" descr="C:\Users\veron\OneDrive\Рабочий стол\susu\4 курс\диплом\imag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on\OneDrive\Рабочий стол\susu\4 курс\диплом\image 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88" cy="3240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BA0911C" w14:textId="3DD4979F" w:rsidR="00434666" w:rsidRPr="000B4FB0" w:rsidRDefault="00434666" w:rsidP="00434666">
      <w:pPr>
        <w:pStyle w:val="AStyle"/>
        <w:ind w:firstLine="0"/>
        <w:jc w:val="center"/>
      </w:pPr>
      <w:r>
        <w:t>Рисуно</w:t>
      </w:r>
      <w:r w:rsidR="008C0BC1">
        <w:t>к 1</w:t>
      </w:r>
      <w:r w:rsidR="005A49B4" w:rsidRPr="005A49B4">
        <w:t>5</w:t>
      </w:r>
      <w:r w:rsidR="008C0BC1">
        <w:t xml:space="preserve"> – Процесс подключения веб3 </w:t>
      </w:r>
      <w:r>
        <w:t xml:space="preserve">провайдера </w:t>
      </w:r>
      <w:r>
        <w:rPr>
          <w:lang w:val="en-US"/>
        </w:rPr>
        <w:t>MetaMask</w:t>
      </w:r>
    </w:p>
    <w:p w14:paraId="3E471851" w14:textId="77777777" w:rsidR="00FE4A0E" w:rsidRPr="00434666" w:rsidRDefault="00FE4A0E" w:rsidP="00434666">
      <w:pPr>
        <w:pStyle w:val="AStyle"/>
        <w:ind w:firstLine="0"/>
        <w:jc w:val="center"/>
      </w:pPr>
    </w:p>
    <w:p w14:paraId="45B0CE6E" w14:textId="38CF740F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59" w:name="_Toc134568491"/>
      <w:r>
        <w:t>3</w:t>
      </w:r>
      <w:r w:rsidRPr="0025789A">
        <w:t>.</w:t>
      </w:r>
      <w:r w:rsidR="00CB2468">
        <w:t>4</w:t>
      </w:r>
      <w:r>
        <w:t>.</w:t>
      </w:r>
      <w:r w:rsidR="00CB2468">
        <w:t>3</w:t>
      </w:r>
      <w:r w:rsidRPr="0025789A">
        <w:t xml:space="preserve">. </w:t>
      </w:r>
      <w:r>
        <w:t xml:space="preserve">Реализация </w:t>
      </w:r>
      <w:r w:rsidR="00BD7E03">
        <w:t>компонента создания голосования</w:t>
      </w:r>
      <w:bookmarkEnd w:id="59"/>
    </w:p>
    <w:p w14:paraId="7FB85F75" w14:textId="466603BD" w:rsidR="00D436ED" w:rsidRDefault="00B26112" w:rsidP="00481AD6">
      <w:pPr>
        <w:pStyle w:val="AStyle"/>
      </w:pPr>
      <w:r>
        <w:t xml:space="preserve">После подключения веб3-провайдера </w:t>
      </w:r>
      <w:r>
        <w:rPr>
          <w:lang w:val="en-US"/>
        </w:rPr>
        <w:t>MetaMask</w:t>
      </w:r>
      <w:r>
        <w:t xml:space="preserve">, пользователю становится доступным </w:t>
      </w:r>
      <w:r w:rsidR="00845B45">
        <w:t>страница для</w:t>
      </w:r>
      <w:r>
        <w:t xml:space="preserve"> создания голосования.</w:t>
      </w:r>
      <w:r w:rsidR="00535159">
        <w:t xml:space="preserve"> </w:t>
      </w:r>
    </w:p>
    <w:p w14:paraId="352A9189" w14:textId="7A4C5AA1" w:rsidR="002B008C" w:rsidRDefault="00845B45" w:rsidP="0084710A">
      <w:pPr>
        <w:pStyle w:val="AStyle"/>
      </w:pPr>
      <w:r w:rsidRPr="00845B45">
        <w:t>Форма</w:t>
      </w:r>
      <w:r>
        <w:t xml:space="preserve"> на странице «Создание голосования»</w:t>
      </w:r>
      <w:r w:rsidRPr="00845B45">
        <w:t xml:space="preserve"> включает поля</w:t>
      </w:r>
      <w:r>
        <w:t xml:space="preserve"> ввода</w:t>
      </w:r>
      <w:r w:rsidRPr="00845B45">
        <w:t xml:space="preserve"> для </w:t>
      </w:r>
      <w:r>
        <w:t>названия</w:t>
      </w:r>
      <w:r w:rsidRPr="00845B45">
        <w:t xml:space="preserve"> </w:t>
      </w:r>
      <w:r>
        <w:t>голосования, даты и времени</w:t>
      </w:r>
      <w:r w:rsidRPr="00845B45">
        <w:t xml:space="preserve"> начала и окончания голосования</w:t>
      </w:r>
      <w:r>
        <w:t>, списка участников</w:t>
      </w:r>
      <w:r w:rsidR="00B57466">
        <w:t xml:space="preserve"> и списка вариантов ответов</w:t>
      </w:r>
      <w:r w:rsidRPr="00845B45">
        <w:t xml:space="preserve">. </w:t>
      </w:r>
      <w:r w:rsidR="00532C28">
        <w:t>На странице использую</w:t>
      </w:r>
      <w:r w:rsidRPr="00845B45">
        <w:t>т</w:t>
      </w:r>
      <w:r w:rsidR="00532C28">
        <w:t>ся</w:t>
      </w:r>
      <w:r w:rsidRPr="00845B45">
        <w:t xml:space="preserve"> компоненты Materi</w:t>
      </w:r>
      <w:r w:rsidR="002B008C">
        <w:t>al-UI для стилей и полей ввода.</w:t>
      </w:r>
    </w:p>
    <w:p w14:paraId="55C82550" w14:textId="33DDA4FA" w:rsidR="002B008C" w:rsidRDefault="002B008C" w:rsidP="0084710A">
      <w:pPr>
        <w:pStyle w:val="AStyle"/>
      </w:pPr>
      <w:r>
        <w:t xml:space="preserve">Если пользователь заполнил не все поля формы, кнопка для создания голосования будет </w:t>
      </w:r>
      <w:r w:rsidR="00FD6D27">
        <w:t xml:space="preserve">для него </w:t>
      </w:r>
      <w:r>
        <w:t>недоступна.</w:t>
      </w:r>
    </w:p>
    <w:p w14:paraId="7A1C24D0" w14:textId="134734F4" w:rsidR="00E334F9" w:rsidRPr="00B26112" w:rsidRDefault="00845B45" w:rsidP="0084710A">
      <w:pPr>
        <w:pStyle w:val="AStyle"/>
      </w:pPr>
      <w:r w:rsidRPr="00845B45">
        <w:lastRenderedPageBreak/>
        <w:t xml:space="preserve">Когда пользователь нажимает кнопку «Создать голосование», компонент отправляет запрос на создание нового голосования с использованием предоставленной информации. Компонент также включает в себя </w:t>
      </w:r>
      <w:r w:rsidR="00532C28">
        <w:t>индикатор загрузки</w:t>
      </w:r>
      <w:r w:rsidRPr="00845B45">
        <w:t>, который отображается во время обработки запроса.</w:t>
      </w:r>
      <w:r w:rsidR="0084710A">
        <w:t xml:space="preserve"> </w:t>
      </w:r>
      <w:r w:rsidR="00EB302E">
        <w:t>Скриншот страницы сайта «Создание голосования» представлено на рисунке 1</w:t>
      </w:r>
      <w:r w:rsidR="005A49B4">
        <w:t>6</w:t>
      </w:r>
      <w:r w:rsidR="00EB302E">
        <w:t>.</w:t>
      </w:r>
    </w:p>
    <w:p w14:paraId="5964865A" w14:textId="7E983039" w:rsidR="008664DC" w:rsidRDefault="00F44C93" w:rsidP="008664DC">
      <w:pPr>
        <w:pStyle w:val="AStyle"/>
        <w:ind w:firstLine="0"/>
        <w:jc w:val="center"/>
      </w:pPr>
      <w:r w:rsidRPr="00F44C93">
        <w:rPr>
          <w:noProof/>
          <w:lang w:eastAsia="ru-RU"/>
        </w:rPr>
        <w:drawing>
          <wp:inline distT="0" distB="0" distL="0" distR="0" wp14:anchorId="2F7EF6B7" wp14:editId="5FB7DF78">
            <wp:extent cx="5759450" cy="2920365"/>
            <wp:effectExtent l="19050" t="19050" r="12700" b="1333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9203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92E4E8" w14:textId="4B9D2F79" w:rsidR="008664DC" w:rsidRPr="008664DC" w:rsidRDefault="005A49B4" w:rsidP="008664DC">
      <w:pPr>
        <w:pStyle w:val="AStyle"/>
        <w:ind w:firstLine="0"/>
        <w:jc w:val="center"/>
      </w:pPr>
      <w:r>
        <w:t>Рисунок 16</w:t>
      </w:r>
      <w:r w:rsidR="008664DC" w:rsidRPr="00501D06">
        <w:t xml:space="preserve"> – Скриншот страницы сайта</w:t>
      </w:r>
      <w:r w:rsidR="00535159" w:rsidRPr="00501D06">
        <w:t xml:space="preserve"> «Создание</w:t>
      </w:r>
      <w:r w:rsidR="008664DC">
        <w:t xml:space="preserve"> голосования</w:t>
      </w:r>
      <w:r w:rsidR="00535159">
        <w:t>»</w:t>
      </w:r>
    </w:p>
    <w:p w14:paraId="11493A34" w14:textId="77777777" w:rsidR="00481AD6" w:rsidRPr="00481AD6" w:rsidRDefault="00481AD6" w:rsidP="00481AD6">
      <w:pPr>
        <w:pStyle w:val="AStyle"/>
      </w:pPr>
    </w:p>
    <w:p w14:paraId="2A109A33" w14:textId="3D054F9A" w:rsidR="007835D7" w:rsidRPr="003D7489" w:rsidRDefault="007835D7" w:rsidP="007835D7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0" w:name="_Toc134568492"/>
      <w:r>
        <w:t>3</w:t>
      </w:r>
      <w:r w:rsidRPr="0025789A">
        <w:t>.</w:t>
      </w:r>
      <w:r w:rsidR="00CB2468">
        <w:t>4</w:t>
      </w:r>
      <w:r>
        <w:t>.</w:t>
      </w:r>
      <w:r w:rsidR="00CB2468">
        <w:t>4</w:t>
      </w:r>
      <w:r w:rsidRPr="0025789A">
        <w:t xml:space="preserve">. </w:t>
      </w:r>
      <w:r>
        <w:t>Ре</w:t>
      </w:r>
      <w:r w:rsidR="00BD7E03">
        <w:t xml:space="preserve">ализация компонента </w:t>
      </w:r>
      <w:r w:rsidR="00743CE7">
        <w:t xml:space="preserve">проведения </w:t>
      </w:r>
      <w:r w:rsidR="00BD7E03">
        <w:t>голосования</w:t>
      </w:r>
      <w:bookmarkEnd w:id="60"/>
    </w:p>
    <w:p w14:paraId="476B30A2" w14:textId="1114739B" w:rsidR="00D3553B" w:rsidRDefault="002D09D2" w:rsidP="00D3553B">
      <w:pPr>
        <w:pStyle w:val="AStyle"/>
      </w:pPr>
      <w:r>
        <w:t>Компонент проведения голосования отображает данные о голосовании: его название, сроки и статус, варианты ответа</w:t>
      </w:r>
      <w:r w:rsidR="003D22BE">
        <w:t xml:space="preserve"> и позволяет пользователю голосовать</w:t>
      </w:r>
      <w:r w:rsidR="007C70C8">
        <w:t>.</w:t>
      </w:r>
      <w:r w:rsidR="00D3553B">
        <w:t xml:space="preserve"> В данном компоненте также отслеживается, проголосовал ли пользователь или нет, и отключает возможность нажать на кнопку голосования, если пользователь уже проголосовал или если голосование в данный момент не началось.</w:t>
      </w:r>
    </w:p>
    <w:p w14:paraId="7F955C94" w14:textId="10054603" w:rsidR="003D22BE" w:rsidRPr="00D60B80" w:rsidRDefault="00E8735D" w:rsidP="00444807">
      <w:pPr>
        <w:pStyle w:val="AStyle"/>
      </w:pPr>
      <w:r>
        <w:t xml:space="preserve">Когда пользователь выбирает вариант ответа и нажимает кнопку голосования, создается запрос перевода голоса от избирателя на адрес кандидата. После </w:t>
      </w:r>
      <w:r w:rsidR="007D0F42">
        <w:t xml:space="preserve">подтверждения о переводе голоса блокчейном на сайте </w:t>
      </w:r>
      <w:r>
        <w:t>отобра</w:t>
      </w:r>
      <w:r>
        <w:lastRenderedPageBreak/>
        <w:t>жает</w:t>
      </w:r>
      <w:r w:rsidR="007D0F42">
        <w:t>ся ссылка</w:t>
      </w:r>
      <w:r>
        <w:t xml:space="preserve"> на транзакцию на Etherscan.</w:t>
      </w:r>
      <w:r w:rsidR="00D60B80">
        <w:t xml:space="preserve"> Реализация метода </w:t>
      </w:r>
      <w:r w:rsidR="00D60B80" w:rsidRPr="004571D2">
        <w:rPr>
          <w:rFonts w:ascii="Courier New" w:hAnsi="Courier New" w:cs="Courier New"/>
          <w:sz w:val="24"/>
          <w:lang w:val="en-US"/>
        </w:rPr>
        <w:t>vote</w:t>
      </w:r>
      <w:r w:rsidR="00D60B80" w:rsidRPr="007C70C8">
        <w:rPr>
          <w:sz w:val="24"/>
        </w:rPr>
        <w:t xml:space="preserve"> </w:t>
      </w:r>
      <w:r w:rsidR="00D60B80">
        <w:t>представлена в листинге 7 приложения А.</w:t>
      </w:r>
      <w:r w:rsidR="007C70C8">
        <w:t xml:space="preserve"> Скриншот страницы гол</w:t>
      </w:r>
      <w:r w:rsidR="005A49B4">
        <w:t>осования изображен на рисунке 17</w:t>
      </w:r>
      <w:r w:rsidR="007C70C8">
        <w:t>.</w:t>
      </w:r>
    </w:p>
    <w:p w14:paraId="4BA7D38A" w14:textId="168F02F1" w:rsidR="00E872D5" w:rsidRPr="00B235F0" w:rsidRDefault="00631BB8" w:rsidP="00E872D5">
      <w:pPr>
        <w:pStyle w:val="AStyle"/>
        <w:ind w:firstLine="0"/>
        <w:jc w:val="center"/>
      </w:pPr>
      <w:r w:rsidRPr="00631BB8">
        <w:rPr>
          <w:noProof/>
          <w:lang w:eastAsia="ru-RU"/>
        </w:rPr>
        <w:drawing>
          <wp:inline distT="0" distB="0" distL="0" distR="0" wp14:anchorId="0770838A" wp14:editId="1C6E0838">
            <wp:extent cx="5759450" cy="2879725"/>
            <wp:effectExtent l="19050" t="19050" r="12700" b="1587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2879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F6C85C" w14:textId="0AB44F4F" w:rsidR="00E872D5" w:rsidRDefault="005A49B4" w:rsidP="00E872D5">
      <w:pPr>
        <w:pStyle w:val="AStyle"/>
        <w:ind w:firstLine="0"/>
        <w:jc w:val="center"/>
      </w:pPr>
      <w:r>
        <w:t>Рисунок 17</w:t>
      </w:r>
      <w:r w:rsidR="00E872D5" w:rsidRPr="00D96B4F">
        <w:t xml:space="preserve"> – Скриншот</w:t>
      </w:r>
      <w:r w:rsidR="00E872D5">
        <w:t xml:space="preserve"> страницы голосования</w:t>
      </w:r>
    </w:p>
    <w:p w14:paraId="006B436E" w14:textId="77777777" w:rsidR="00E872D5" w:rsidRPr="00AB6A74" w:rsidRDefault="00E872D5" w:rsidP="00E872D5">
      <w:pPr>
        <w:pStyle w:val="AStyle"/>
        <w:ind w:firstLine="0"/>
        <w:jc w:val="center"/>
      </w:pPr>
    </w:p>
    <w:p w14:paraId="114047F9" w14:textId="1D06E3C3" w:rsidR="001B577C" w:rsidRDefault="00091413" w:rsidP="00E364D0">
      <w:pPr>
        <w:pStyle w:val="AStyle"/>
        <w:ind w:firstLine="0"/>
        <w:rPr>
          <w:b/>
          <w:noProof/>
        </w:rPr>
      </w:pPr>
      <w:r>
        <w:rPr>
          <w:noProof/>
        </w:rPr>
        <w:tab/>
      </w:r>
      <w:r>
        <w:rPr>
          <w:b/>
          <w:noProof/>
        </w:rPr>
        <w:t>Выводы по третьей главе</w:t>
      </w:r>
    </w:p>
    <w:p w14:paraId="0317D9E3" w14:textId="6E46053B" w:rsidR="003C1526" w:rsidRDefault="00965DE5" w:rsidP="000E004C">
      <w:pPr>
        <w:pStyle w:val="AStyle"/>
      </w:pPr>
      <w:r>
        <w:t xml:space="preserve">В третьей главе были рассмотрены программные средства реализации системы </w:t>
      </w:r>
      <w:r>
        <w:rPr>
          <w:lang w:val="en-US"/>
        </w:rPr>
        <w:t>EVoting</w:t>
      </w:r>
      <w:r>
        <w:t>, а также были реализованы компоненты смарт-контрактов, веб-сервера и веб-интерфейса системы.</w:t>
      </w:r>
    </w:p>
    <w:p w14:paraId="0F439BC0" w14:textId="77777777" w:rsidR="003C1526" w:rsidRDefault="003C1526">
      <w:pPr>
        <w:rPr>
          <w:sz w:val="28"/>
          <w:szCs w:val="28"/>
          <w:lang w:eastAsia="ja-JP"/>
        </w:rPr>
      </w:pPr>
      <w:r>
        <w:br w:type="page"/>
      </w:r>
    </w:p>
    <w:p w14:paraId="0C862D83" w14:textId="4B9A2E1C" w:rsidR="003C1526" w:rsidRPr="003C1526" w:rsidRDefault="003C1526" w:rsidP="003C1526">
      <w:pPr>
        <w:pStyle w:val="1"/>
        <w:tabs>
          <w:tab w:val="left" w:pos="284"/>
          <w:tab w:val="left" w:pos="426"/>
        </w:tabs>
        <w:spacing w:after="0" w:line="360" w:lineRule="auto"/>
        <w:rPr>
          <w:caps w:val="0"/>
        </w:rPr>
      </w:pPr>
      <w:bookmarkStart w:id="61" w:name="_Toc134568493"/>
      <w:r>
        <w:rPr>
          <w:caps w:val="0"/>
        </w:rPr>
        <w:lastRenderedPageBreak/>
        <w:t>4</w:t>
      </w:r>
      <w:r w:rsidRPr="0025789A">
        <w:rPr>
          <w:caps w:val="0"/>
        </w:rPr>
        <w:t xml:space="preserve">. </w:t>
      </w:r>
      <w:r>
        <w:rPr>
          <w:caps w:val="0"/>
        </w:rPr>
        <w:t>ТЕСТИРОВАНИЕ</w:t>
      </w:r>
      <w:bookmarkEnd w:id="61"/>
    </w:p>
    <w:p w14:paraId="0A587036" w14:textId="0CF7DA92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2" w:name="_Toc134568494"/>
      <w:r>
        <w:t>4</w:t>
      </w:r>
      <w:r w:rsidRPr="0025789A">
        <w:t>.</w:t>
      </w:r>
      <w:r>
        <w:t>1.</w:t>
      </w:r>
      <w:r w:rsidRPr="0025789A">
        <w:t xml:space="preserve"> </w:t>
      </w:r>
      <w:r w:rsidR="00D453FD">
        <w:t>Функциональное т</w:t>
      </w:r>
      <w:r>
        <w:t>естирование смарт-контрактов</w:t>
      </w:r>
      <w:bookmarkEnd w:id="62"/>
    </w:p>
    <w:p w14:paraId="1379E41D" w14:textId="6A5AA9E4" w:rsidR="009262D3" w:rsidRPr="003D7489" w:rsidRDefault="00D453FD" w:rsidP="009262D3">
      <w:pPr>
        <w:pStyle w:val="AStyle"/>
      </w:pPr>
      <w:r>
        <w:t>Каждый смарт-контракт проверялся при помощи набора функциональных тестов. Результаты тестирования отображены в таблицах 1-3 приложения Б. Таким образом, все тесты были пройдены успешно.</w:t>
      </w:r>
    </w:p>
    <w:p w14:paraId="7BEC3689" w14:textId="454A145D" w:rsidR="009262D3" w:rsidRDefault="009262D3" w:rsidP="009262D3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3" w:name="_Toc134568495"/>
      <w:r>
        <w:t>4</w:t>
      </w:r>
      <w:r w:rsidRPr="0025789A">
        <w:t>.</w:t>
      </w:r>
      <w:r>
        <w:t>2.</w:t>
      </w:r>
      <w:r w:rsidRPr="0025789A">
        <w:t xml:space="preserve"> </w:t>
      </w:r>
      <w:r w:rsidR="00012888">
        <w:t>Функциональное т</w:t>
      </w:r>
      <w:r w:rsidR="007F2058">
        <w:t>естирование</w:t>
      </w:r>
      <w:r w:rsidR="00D453FD">
        <w:t xml:space="preserve"> веб-приложения</w:t>
      </w:r>
      <w:bookmarkEnd w:id="63"/>
    </w:p>
    <w:p w14:paraId="50A3729D" w14:textId="79CE182B" w:rsidR="00BB6AD4" w:rsidRPr="00BB5E89" w:rsidRDefault="00D216D4" w:rsidP="00204BC6">
      <w:pPr>
        <w:pStyle w:val="AStyle"/>
      </w:pPr>
      <w:r>
        <w:t xml:space="preserve">Для проверки работоспособности описанных функциональных требований проводилось функциональное тестирование. </w:t>
      </w:r>
      <w:r w:rsidR="00BB5E89">
        <w:t xml:space="preserve">В таблице </w:t>
      </w:r>
      <w:r w:rsidR="002F1269">
        <w:t>4</w:t>
      </w:r>
      <w:r w:rsidR="00BB5E89">
        <w:t xml:space="preserve"> приложения Б представлены наборы тестов и результаты данного вида </w:t>
      </w:r>
      <w:r w:rsidR="00A70D6B">
        <w:t>тестирования. Все полученные результаты соответствуют ожидаемым.</w:t>
      </w:r>
    </w:p>
    <w:p w14:paraId="020FB7F3" w14:textId="1CD0A441" w:rsidR="00BB6AD4" w:rsidRDefault="00BB6AD4" w:rsidP="00BB6AD4">
      <w:pPr>
        <w:pStyle w:val="AStyle"/>
        <w:rPr>
          <w:b/>
          <w:noProof/>
        </w:rPr>
      </w:pPr>
      <w:r w:rsidRPr="00BB6AD4">
        <w:rPr>
          <w:b/>
          <w:noProof/>
        </w:rPr>
        <w:t xml:space="preserve">Выводы по </w:t>
      </w:r>
      <w:r>
        <w:rPr>
          <w:b/>
          <w:noProof/>
        </w:rPr>
        <w:t>четвертой</w:t>
      </w:r>
      <w:r w:rsidRPr="00BB6AD4">
        <w:rPr>
          <w:b/>
          <w:noProof/>
        </w:rPr>
        <w:t xml:space="preserve"> главе</w:t>
      </w:r>
    </w:p>
    <w:p w14:paraId="1739DCD3" w14:textId="274F1FE6" w:rsidR="00C44CBC" w:rsidRPr="00204BC6" w:rsidRDefault="00204BC6" w:rsidP="00BB6AD4">
      <w:pPr>
        <w:pStyle w:val="AStyle"/>
        <w:rPr>
          <w:noProof/>
        </w:rPr>
      </w:pPr>
      <w:r>
        <w:rPr>
          <w:noProof/>
        </w:rPr>
        <w:t xml:space="preserve">В данной главе было проведено тестирование смарт-контрактов и функциональное тестирование системы </w:t>
      </w:r>
      <w:r>
        <w:rPr>
          <w:noProof/>
          <w:lang w:val="en-US"/>
        </w:rPr>
        <w:t>EVoting</w:t>
      </w:r>
      <w:r w:rsidRPr="00204BC6">
        <w:rPr>
          <w:noProof/>
        </w:rPr>
        <w:t xml:space="preserve">. </w:t>
      </w:r>
      <w:r>
        <w:rPr>
          <w:noProof/>
        </w:rPr>
        <w:t>Также были описаны результаты тестирования</w:t>
      </w:r>
      <w:r w:rsidR="00856EBD">
        <w:rPr>
          <w:noProof/>
        </w:rPr>
        <w:t xml:space="preserve"> приложения</w:t>
      </w:r>
      <w:r>
        <w:rPr>
          <w:noProof/>
        </w:rPr>
        <w:t>.</w:t>
      </w:r>
    </w:p>
    <w:p w14:paraId="705975D8" w14:textId="322A893F" w:rsidR="0067659D" w:rsidRPr="00F91E42" w:rsidRDefault="0067659D" w:rsidP="00AE6ACD">
      <w:pPr>
        <w:pStyle w:val="1"/>
        <w:spacing w:after="0" w:line="360" w:lineRule="auto"/>
      </w:pPr>
      <w:bookmarkStart w:id="64" w:name="_Toc134568496"/>
      <w:bookmarkEnd w:id="33"/>
      <w:r>
        <w:lastRenderedPageBreak/>
        <w:t>З</w:t>
      </w:r>
      <w:r w:rsidR="0025789A">
        <w:t>АКЛЮЧЕНИ</w:t>
      </w:r>
      <w:r w:rsidR="0025789A">
        <w:rPr>
          <w:caps w:val="0"/>
        </w:rPr>
        <w:t>Е</w:t>
      </w:r>
      <w:bookmarkEnd w:id="64"/>
    </w:p>
    <w:p w14:paraId="0EE53B29" w14:textId="375F1854" w:rsidR="00BB52CE" w:rsidRDefault="00AA6936" w:rsidP="00BB52CE">
      <w:pPr>
        <w:pStyle w:val="AStyle"/>
      </w:pPr>
      <w:r>
        <w:t>В данной работе был</w:t>
      </w:r>
      <w:r w:rsidR="00043273">
        <w:t>а</w:t>
      </w:r>
      <w:r>
        <w:t xml:space="preserve"> </w:t>
      </w:r>
      <w:r w:rsidR="00043273">
        <w:t xml:space="preserve">разработана система </w:t>
      </w:r>
      <w:r>
        <w:t>для электронного голосования на основе технологии блокчейн</w:t>
      </w:r>
      <w:r w:rsidR="00BB52CE">
        <w:t>. В ходе работы были решены следующие задачи.</w:t>
      </w:r>
    </w:p>
    <w:p w14:paraId="3A8BACB7" w14:textId="1AAF751C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Выполнен</w:t>
      </w:r>
      <w:r w:rsidR="00BD7699">
        <w:t xml:space="preserve"> обзор лит</w:t>
      </w:r>
      <w:r w:rsidR="00807E91">
        <w:t>ературы и существующих аналогов.</w:t>
      </w:r>
    </w:p>
    <w:p w14:paraId="04413804" w14:textId="2DFBFDD5" w:rsidR="00BD7699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</w:t>
      </w:r>
      <w:r w:rsidR="00BD7699">
        <w:t xml:space="preserve"> </w:t>
      </w:r>
      <w:r w:rsidRPr="00165178">
        <w:t>смарт-контракт</w:t>
      </w:r>
      <w:r>
        <w:t xml:space="preserve">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582C6C74" w14:textId="2156CD5F" w:rsidR="004C00D5" w:rsidRDefault="004C00D5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Спроектировано веб-приложение для электронного голосования</w:t>
      </w:r>
      <w:r w:rsidRPr="00BD7D0F">
        <w:t xml:space="preserve"> </w:t>
      </w:r>
      <w:r>
        <w:t>на основе технологии блокчейн.</w:t>
      </w:r>
    </w:p>
    <w:p w14:paraId="46A41216" w14:textId="5876B7DE" w:rsidR="00BB52CE" w:rsidRDefault="00BD7699" w:rsidP="004F23D6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>Реализован смарт-контра</w:t>
      </w:r>
      <w:r w:rsidR="00807E91">
        <w:t>кт</w:t>
      </w:r>
      <w:r w:rsidR="00D12F76">
        <w:t xml:space="preserve"> и веб-приложение</w:t>
      </w:r>
      <w:r w:rsidR="00807E91">
        <w:t>.</w:t>
      </w:r>
    </w:p>
    <w:p w14:paraId="678B1106" w14:textId="77777777" w:rsidR="000034C0" w:rsidRDefault="00BD7699" w:rsidP="00EA57DF">
      <w:pPr>
        <w:pStyle w:val="AStyle"/>
        <w:numPr>
          <w:ilvl w:val="0"/>
          <w:numId w:val="11"/>
        </w:numPr>
        <w:tabs>
          <w:tab w:val="left" w:pos="1134"/>
        </w:tabs>
        <w:ind w:left="0" w:firstLine="709"/>
      </w:pPr>
      <w:r>
        <w:t xml:space="preserve">Проведено тестирование </w:t>
      </w:r>
      <w:r w:rsidR="00D12F76">
        <w:t>работы приложения</w:t>
      </w:r>
      <w:r>
        <w:t>.</w:t>
      </w:r>
    </w:p>
    <w:p w14:paraId="6441D50A" w14:textId="2538F6A1" w:rsidR="00C31B30" w:rsidRPr="00265554" w:rsidRDefault="000034C0" w:rsidP="00265554">
      <w:pPr>
        <w:pStyle w:val="AStyle"/>
        <w:tabs>
          <w:tab w:val="left" w:pos="1134"/>
        </w:tabs>
      </w:pPr>
      <w:r>
        <w:t xml:space="preserve">Исходный код разработанной системы для электронного голосования на основе технологии блокчейн доступен по </w:t>
      </w:r>
      <w:r w:rsidR="00A644C6">
        <w:rPr>
          <w:lang w:val="en-US"/>
        </w:rPr>
        <w:t>URL</w:t>
      </w:r>
      <w:r w:rsidR="006D3275">
        <w:t>-</w:t>
      </w:r>
      <w:r w:rsidR="00A644C6">
        <w:t xml:space="preserve">адресу: </w:t>
      </w:r>
      <w:hyperlink r:id="rId32" w:history="1">
        <w:r w:rsidR="00A644C6" w:rsidRPr="00A644C6">
          <w:rPr>
            <w:rStyle w:val="a7"/>
            <w:color w:val="auto"/>
            <w:u w:val="none"/>
          </w:rPr>
          <w:t>https://github.com/wbogatyrewa/EVoting</w:t>
        </w:r>
      </w:hyperlink>
      <w:r w:rsidR="00314F96" w:rsidRPr="00314F96">
        <w:t>.</w:t>
      </w:r>
      <w:r w:rsidR="00A644C6" w:rsidRPr="00A644C6">
        <w:t xml:space="preserve"> </w:t>
      </w:r>
      <w:r w:rsidR="00265554" w:rsidRPr="00BE6CEE">
        <w:t xml:space="preserve">Разработанное приложение размещено на хостинге и доступно по </w:t>
      </w:r>
      <w:r w:rsidR="00265554" w:rsidRPr="00BE6CEE">
        <w:rPr>
          <w:lang w:val="en-US"/>
        </w:rPr>
        <w:t>URL</w:t>
      </w:r>
      <w:r w:rsidR="00265554" w:rsidRPr="00BE6CEE">
        <w:t xml:space="preserve">-адресу: </w:t>
      </w:r>
      <w:hyperlink r:id="rId33" w:history="1">
        <w:r w:rsidR="00BE6CEE" w:rsidRPr="00BE6CEE">
          <w:rPr>
            <w:rStyle w:val="a7"/>
            <w:color w:val="auto"/>
            <w:u w:val="none"/>
          </w:rPr>
          <w:t>http://veronijo.beget.tech/</w:t>
        </w:r>
      </w:hyperlink>
      <w:r w:rsidR="00BE6CEE" w:rsidRPr="00BE6CEE">
        <w:t xml:space="preserve">. </w:t>
      </w:r>
    </w:p>
    <w:p w14:paraId="2DB61D26" w14:textId="2B62B5B1" w:rsidR="00337202" w:rsidRPr="00F91E42" w:rsidRDefault="00337202" w:rsidP="00337202">
      <w:pPr>
        <w:pStyle w:val="1"/>
        <w:spacing w:after="0" w:line="360" w:lineRule="auto"/>
      </w:pPr>
      <w:bookmarkStart w:id="65" w:name="_Toc134568497"/>
      <w:r>
        <w:lastRenderedPageBreak/>
        <w:t>ЛИТЕРАТУРА</w:t>
      </w:r>
      <w:bookmarkEnd w:id="65"/>
    </w:p>
    <w:p w14:paraId="448A949F" w14:textId="1D6DFD44" w:rsidR="00CB1455" w:rsidRDefault="00CC08CD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color w:val="000000"/>
          <w:sz w:val="28"/>
          <w:shd w:val="clear" w:color="auto" w:fill="FFFFFF"/>
        </w:rPr>
        <w:t xml:space="preserve">Прасти Н. </w:t>
      </w:r>
      <w:r w:rsidR="00623871">
        <w:rPr>
          <w:color w:val="000000"/>
          <w:sz w:val="28"/>
          <w:shd w:val="clear" w:color="auto" w:fill="FFFFFF"/>
        </w:rPr>
        <w:t>Блокчейн</w:t>
      </w:r>
      <w:r w:rsidR="00623871" w:rsidRPr="00165178">
        <w:rPr>
          <w:color w:val="000000"/>
          <w:sz w:val="28"/>
          <w:shd w:val="clear" w:color="auto" w:fill="FFFFFF"/>
        </w:rPr>
        <w:t>.</w:t>
      </w:r>
      <w:r w:rsidR="00623871">
        <w:rPr>
          <w:color w:val="000000"/>
          <w:sz w:val="28"/>
          <w:shd w:val="clear" w:color="auto" w:fill="FFFFFF"/>
        </w:rPr>
        <w:t xml:space="preserve"> Разработка приложений</w:t>
      </w:r>
      <w:r w:rsidR="00024801" w:rsidRPr="00024801">
        <w:rPr>
          <w:color w:val="000000"/>
          <w:sz w:val="28"/>
          <w:shd w:val="clear" w:color="auto" w:fill="FFFFFF"/>
        </w:rPr>
        <w:t>.</w:t>
      </w:r>
      <w:r w:rsidR="008B1BEA">
        <w:rPr>
          <w:sz w:val="28"/>
        </w:rPr>
        <w:t> // СПб.: БВХ-Петербург</w:t>
      </w:r>
      <w:r w:rsidR="00623871">
        <w:rPr>
          <w:sz w:val="28"/>
        </w:rPr>
        <w:t>, 2018</w:t>
      </w:r>
      <w:r w:rsidR="000C57D1">
        <w:rPr>
          <w:sz w:val="28"/>
        </w:rPr>
        <w:t>. – 256 с</w:t>
      </w:r>
      <w:r w:rsidR="00623871">
        <w:rPr>
          <w:sz w:val="28"/>
        </w:rPr>
        <w:t>.</w:t>
      </w:r>
    </w:p>
    <w:p w14:paraId="53DA49F2" w14:textId="36993150" w:rsidR="00140315" w:rsidRPr="00140315" w:rsidRDefault="000C57D1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</w:rPr>
      </w:pPr>
      <w:r>
        <w:rPr>
          <w:sz w:val="28"/>
        </w:rPr>
        <w:t>Фролов А.</w:t>
      </w:r>
      <w:r w:rsidRPr="00165178">
        <w:rPr>
          <w:sz w:val="28"/>
        </w:rPr>
        <w:t>В</w:t>
      </w:r>
      <w:r>
        <w:rPr>
          <w:sz w:val="28"/>
        </w:rPr>
        <w:t>.</w:t>
      </w:r>
      <w:r w:rsidRPr="00165178">
        <w:rPr>
          <w:sz w:val="28"/>
        </w:rPr>
        <w:t xml:space="preserve"> Создание смарт-контрактов Solidity для блокчейна Ethere</w:t>
      </w:r>
      <w:r>
        <w:rPr>
          <w:sz w:val="28"/>
        </w:rPr>
        <w:t>u</w:t>
      </w:r>
      <w:r w:rsidR="008B1BEA">
        <w:rPr>
          <w:sz w:val="28"/>
        </w:rPr>
        <w:t>m. Практическое руководство. // ЛитРес: Самиздат</w:t>
      </w:r>
      <w:r>
        <w:rPr>
          <w:sz w:val="28"/>
        </w:rPr>
        <w:t xml:space="preserve">, </w:t>
      </w:r>
      <w:r w:rsidRPr="00165178">
        <w:rPr>
          <w:sz w:val="28"/>
        </w:rPr>
        <w:t>2019</w:t>
      </w:r>
      <w:r>
        <w:rPr>
          <w:sz w:val="28"/>
        </w:rPr>
        <w:t>. – 240 с</w:t>
      </w:r>
      <w:r w:rsidR="00140315">
        <w:rPr>
          <w:sz w:val="28"/>
        </w:rPr>
        <w:t>.</w:t>
      </w:r>
    </w:p>
    <w:p w14:paraId="2501559C" w14:textId="2950E7E3" w:rsidR="00CC08CD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</w:rPr>
      </w:pPr>
      <w:r>
        <w:rPr>
          <w:sz w:val="28"/>
          <w:lang w:val="en-US"/>
        </w:rPr>
        <w:t>Digital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Voting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with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use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of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Blockchain</w:t>
      </w:r>
      <w:r w:rsidRPr="007029EC">
        <w:rPr>
          <w:sz w:val="28"/>
          <w:lang w:val="en-US"/>
        </w:rPr>
        <w:t xml:space="preserve"> </w:t>
      </w:r>
      <w:r>
        <w:rPr>
          <w:sz w:val="28"/>
          <w:lang w:val="en-US"/>
        </w:rPr>
        <w:t>Technology</w:t>
      </w:r>
      <w:r w:rsidRPr="007029EC">
        <w:rPr>
          <w:sz w:val="28"/>
          <w:lang w:val="en-US"/>
        </w:rPr>
        <w:t xml:space="preserve">.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E22274">
        <w:rPr>
          <w:noProof/>
          <w:sz w:val="28"/>
        </w:rPr>
        <w:t xml:space="preserve">: </w:t>
      </w:r>
      <w:r w:rsidRPr="00E22274">
        <w:rPr>
          <w:noProof/>
          <w:sz w:val="28"/>
          <w:lang w:val="en-US"/>
        </w:rPr>
        <w:t>https</w:t>
      </w:r>
      <w:r w:rsidRPr="00E22274">
        <w:rPr>
          <w:noProof/>
          <w:sz w:val="28"/>
        </w:rPr>
        <w:t>://</w:t>
      </w:r>
      <w:r w:rsidRPr="00E22274">
        <w:rPr>
          <w:noProof/>
          <w:sz w:val="28"/>
          <w:lang w:val="en-US"/>
        </w:rPr>
        <w:t>www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economist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com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sites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default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files</w:t>
      </w:r>
      <w:r w:rsidRPr="00E22274">
        <w:rPr>
          <w:noProof/>
          <w:sz w:val="28"/>
        </w:rPr>
        <w:t>/</w:t>
      </w:r>
      <w:r w:rsidRPr="00E22274">
        <w:rPr>
          <w:noProof/>
          <w:sz w:val="28"/>
          <w:lang w:val="en-US"/>
        </w:rPr>
        <w:t>plymouth</w:t>
      </w:r>
      <w:r w:rsidRPr="00E22274">
        <w:rPr>
          <w:noProof/>
          <w:sz w:val="28"/>
        </w:rPr>
        <w:t>.</w:t>
      </w:r>
      <w:r w:rsidRPr="00E22274">
        <w:rPr>
          <w:noProof/>
          <w:sz w:val="28"/>
          <w:lang w:val="en-US"/>
        </w:rPr>
        <w:t>pdf</w:t>
      </w:r>
      <w:r w:rsidRPr="00337202">
        <w:rPr>
          <w:noProof/>
          <w:sz w:val="28"/>
        </w:rPr>
        <w:t xml:space="preserve"> (дата обращения:</w:t>
      </w:r>
      <w:r w:rsidR="000C57D1">
        <w:rPr>
          <w:noProof/>
          <w:sz w:val="28"/>
        </w:rPr>
        <w:t> 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6099C5B1" w14:textId="1F99E71B" w:rsidR="00E22274" w:rsidRPr="0092206F" w:rsidRDefault="00E2227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StyleChar"/>
          <w:noProof/>
          <w:szCs w:val="20"/>
          <w:lang w:val="en-US" w:eastAsia="ru-RU"/>
        </w:rPr>
      </w:pPr>
      <w:r>
        <w:rPr>
          <w:noProof/>
          <w:sz w:val="28"/>
          <w:lang w:val="en-US"/>
        </w:rPr>
        <w:t>Ben Ayed A. A conceptual Secure Blockchain – Based Electronic Voting System</w:t>
      </w:r>
      <w:r w:rsidR="00024801">
        <w:rPr>
          <w:noProof/>
          <w:sz w:val="28"/>
          <w:lang w:val="en-US"/>
        </w:rPr>
        <w:t>.</w:t>
      </w:r>
      <w:r>
        <w:rPr>
          <w:noProof/>
          <w:sz w:val="28"/>
          <w:lang w:val="en-US"/>
        </w:rPr>
        <w:t xml:space="preserve"> // International Journal of Network Security and Its Application (IJNSA), 2017</w:t>
      </w:r>
      <w:r w:rsidR="007029EC">
        <w:rPr>
          <w:noProof/>
          <w:sz w:val="28"/>
          <w:lang w:val="en-US"/>
        </w:rPr>
        <w:t>. Vol.9, no. 3</w:t>
      </w:r>
      <w:r w:rsidR="00592CC0">
        <w:rPr>
          <w:rStyle w:val="AStyleChar"/>
          <w:lang w:val="en-US"/>
        </w:rPr>
        <w:t>.</w:t>
      </w:r>
      <w:r w:rsidR="00F216C6" w:rsidRPr="00F216C6">
        <w:rPr>
          <w:rStyle w:val="AStyleChar"/>
          <w:lang w:val="en-US"/>
        </w:rPr>
        <w:t xml:space="preserve"> </w:t>
      </w:r>
      <w:r w:rsidR="00C75189">
        <w:rPr>
          <w:noProof/>
          <w:sz w:val="28"/>
          <w:lang w:val="en-US"/>
        </w:rPr>
        <w:t xml:space="preserve">– 93–101 </w:t>
      </w:r>
      <w:r w:rsidR="00F216C6">
        <w:rPr>
          <w:rStyle w:val="AStyleChar"/>
          <w:lang w:val="en-US"/>
        </w:rPr>
        <w:t>pp</w:t>
      </w:r>
      <w:r w:rsidR="00F216C6" w:rsidRPr="00F216C6">
        <w:rPr>
          <w:rStyle w:val="AStyleChar"/>
          <w:lang w:val="en-US"/>
        </w:rPr>
        <w:t>.</w:t>
      </w:r>
    </w:p>
    <w:p w14:paraId="09E8C9EB" w14:textId="19EF1D1E" w:rsidR="0092206F" w:rsidRPr="00F216C6" w:rsidRDefault="0092206F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noProof/>
          <w:sz w:val="28"/>
          <w:lang w:val="en-US"/>
        </w:rPr>
      </w:pPr>
      <w:r>
        <w:rPr>
          <w:rStyle w:val="AStyleChar"/>
          <w:lang w:val="en-US"/>
        </w:rPr>
        <w:t xml:space="preserve">Boucher P. What if blockchain technology revolutionized </w:t>
      </w:r>
      <w:r w:rsidR="00024801">
        <w:rPr>
          <w:rStyle w:val="AStyleChar"/>
          <w:lang w:val="en-US"/>
        </w:rPr>
        <w:t>voting?</w:t>
      </w:r>
      <w:r>
        <w:rPr>
          <w:rStyle w:val="AStyleChar"/>
          <w:lang w:val="en-US"/>
        </w:rPr>
        <w:t xml:space="preserve"> // European Union, 2016</w:t>
      </w:r>
      <w:r w:rsidRPr="00F216C6">
        <w:rPr>
          <w:noProof/>
          <w:sz w:val="28"/>
          <w:lang w:val="en-US"/>
        </w:rPr>
        <w:t>.</w:t>
      </w:r>
      <w:r w:rsidR="00C75189">
        <w:rPr>
          <w:noProof/>
          <w:sz w:val="28"/>
          <w:lang w:val="en-US"/>
        </w:rPr>
        <w:t xml:space="preserve"> – </w:t>
      </w:r>
      <w:r w:rsidR="00024801">
        <w:rPr>
          <w:noProof/>
          <w:sz w:val="28"/>
          <w:lang w:val="en-US"/>
        </w:rPr>
        <w:t>18</w:t>
      </w:r>
      <w:r w:rsidR="00F216C6">
        <w:rPr>
          <w:noProof/>
          <w:sz w:val="28"/>
          <w:lang w:val="en-US"/>
        </w:rPr>
        <w:t>–</w:t>
      </w:r>
      <w:r w:rsidR="00024801">
        <w:rPr>
          <w:noProof/>
          <w:sz w:val="28"/>
          <w:lang w:val="en-US"/>
        </w:rPr>
        <w:t>19</w:t>
      </w:r>
      <w:r w:rsidR="00C75189">
        <w:rPr>
          <w:noProof/>
          <w:sz w:val="28"/>
          <w:lang w:val="en-US"/>
        </w:rPr>
        <w:t xml:space="preserve"> pp</w:t>
      </w:r>
      <w:r w:rsidR="00F216C6">
        <w:rPr>
          <w:noProof/>
          <w:sz w:val="28"/>
          <w:lang w:val="en-US"/>
        </w:rPr>
        <w:t>.</w:t>
      </w:r>
    </w:p>
    <w:p w14:paraId="67C8EDEB" w14:textId="0A0B8F73" w:rsidR="00CB4844" w:rsidRPr="007E1E8D" w:rsidRDefault="00CB4844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D14F37">
        <w:rPr>
          <w:noProof/>
          <w:sz w:val="28"/>
        </w:rPr>
        <w:t>Главная</w:t>
      </w:r>
      <w:r w:rsidRPr="007E1E8D">
        <w:rPr>
          <w:noProof/>
          <w:sz w:val="28"/>
        </w:rPr>
        <w:t xml:space="preserve"> | </w:t>
      </w:r>
      <w:r w:rsidRPr="00D14F37">
        <w:rPr>
          <w:noProof/>
          <w:sz w:val="28"/>
          <w:lang w:val="en-GB"/>
        </w:rPr>
        <w:t>ethereum</w:t>
      </w:r>
      <w:r w:rsidRPr="007E1E8D">
        <w:rPr>
          <w:noProof/>
          <w:sz w:val="28"/>
        </w:rPr>
        <w:t>.</w:t>
      </w:r>
      <w:r w:rsidRPr="00D14F37">
        <w:rPr>
          <w:noProof/>
          <w:sz w:val="28"/>
          <w:lang w:val="en-GB"/>
        </w:rPr>
        <w:t>org</w:t>
      </w:r>
      <w:r w:rsidRPr="007E1E8D">
        <w:rPr>
          <w:noProof/>
          <w:sz w:val="28"/>
        </w:rPr>
        <w:t>. [</w:t>
      </w:r>
      <w:r w:rsidRPr="00D14F37">
        <w:rPr>
          <w:noProof/>
          <w:sz w:val="28"/>
        </w:rPr>
        <w:t>Электронный</w:t>
      </w:r>
      <w:r w:rsidRPr="007E1E8D">
        <w:rPr>
          <w:noProof/>
          <w:sz w:val="28"/>
        </w:rPr>
        <w:t xml:space="preserve"> </w:t>
      </w:r>
      <w:r w:rsidRPr="00D14F37">
        <w:rPr>
          <w:noProof/>
          <w:sz w:val="28"/>
        </w:rPr>
        <w:t>ресурс</w:t>
      </w:r>
      <w:r w:rsidRPr="007E1E8D">
        <w:rPr>
          <w:noProof/>
          <w:sz w:val="28"/>
        </w:rPr>
        <w:t xml:space="preserve">] </w:t>
      </w:r>
      <w:r w:rsidRPr="00D14F37">
        <w:rPr>
          <w:noProof/>
          <w:sz w:val="28"/>
          <w:lang w:val="en-GB"/>
        </w:rPr>
        <w:t>URL</w:t>
      </w:r>
      <w:r w:rsidRPr="007E1E8D">
        <w:rPr>
          <w:noProof/>
          <w:sz w:val="28"/>
        </w:rPr>
        <w:t>:</w:t>
      </w:r>
      <w:r w:rsidRPr="007E1E8D">
        <w:t xml:space="preserve"> </w:t>
      </w:r>
      <w:hyperlink r:id="rId34" w:history="1"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https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://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ethereum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.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org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  <w:r w:rsidR="00AD780F" w:rsidRPr="00AD780F">
          <w:rPr>
            <w:rStyle w:val="a7"/>
            <w:noProof/>
            <w:color w:val="auto"/>
            <w:sz w:val="28"/>
            <w:u w:val="none"/>
            <w:lang w:val="en-US"/>
          </w:rPr>
          <w:t>ru</w:t>
        </w:r>
        <w:r w:rsidR="00AD780F" w:rsidRPr="00AD780F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D780F" w:rsidRPr="00AD780F">
        <w:rPr>
          <w:noProof/>
          <w:sz w:val="28"/>
        </w:rPr>
        <w:t xml:space="preserve"> </w:t>
      </w:r>
      <w:r w:rsidRPr="00AD780F">
        <w:rPr>
          <w:noProof/>
          <w:sz w:val="28"/>
        </w:rPr>
        <w:t xml:space="preserve">(дата </w:t>
      </w:r>
      <w:r w:rsidRPr="00D14F37">
        <w:rPr>
          <w:noProof/>
          <w:sz w:val="28"/>
        </w:rPr>
        <w:t>обращения</w:t>
      </w:r>
      <w:r w:rsidRPr="007E1E8D">
        <w:rPr>
          <w:noProof/>
          <w:sz w:val="28"/>
        </w:rPr>
        <w:t xml:space="preserve">: 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</w:t>
      </w:r>
      <w:r w:rsidRPr="00F216C6">
        <w:rPr>
          <w:rStyle w:val="a7"/>
          <w:color w:val="auto"/>
          <w:sz w:val="28"/>
          <w:szCs w:val="28"/>
          <w:u w:val="none"/>
          <w:shd w:val="clear" w:color="auto" w:fill="FFFFFF"/>
          <w:lang w:val="en-US"/>
        </w:rPr>
        <w:t> </w:t>
      </w:r>
      <w:r w:rsidRPr="00D14F37">
        <w:rPr>
          <w:rStyle w:val="a7"/>
          <w:color w:val="auto"/>
          <w:sz w:val="28"/>
          <w:szCs w:val="28"/>
          <w:u w:val="none"/>
          <w:shd w:val="clear" w:color="auto" w:fill="FFFFFF"/>
        </w:rPr>
        <w:t>г</w:t>
      </w:r>
      <w:r w:rsidRPr="007E1E8D">
        <w:rPr>
          <w:rStyle w:val="a7"/>
          <w:color w:val="auto"/>
          <w:sz w:val="28"/>
          <w:szCs w:val="28"/>
          <w:u w:val="none"/>
          <w:shd w:val="clear" w:color="auto" w:fill="FFFFFF"/>
        </w:rPr>
        <w:t>.</w:t>
      </w:r>
      <w:r w:rsidRPr="007E1E8D">
        <w:rPr>
          <w:noProof/>
          <w:sz w:val="28"/>
        </w:rPr>
        <w:t>).</w:t>
      </w:r>
    </w:p>
    <w:p w14:paraId="636AD8DD" w14:textId="47D62A5A" w:rsidR="00470FBE" w:rsidRPr="00D33916" w:rsidRDefault="00B17A5A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rStyle w:val="a7"/>
          <w:color w:val="auto"/>
          <w:sz w:val="28"/>
          <w:szCs w:val="28"/>
          <w:u w:val="none"/>
        </w:rPr>
      </w:pPr>
      <w:r w:rsidRPr="00B17A5A">
        <w:rPr>
          <w:rStyle w:val="spellingerror"/>
          <w:sz w:val="28"/>
          <w:szCs w:val="28"/>
        </w:rPr>
        <w:t>Трубочкина</w:t>
      </w:r>
      <w:r w:rsidRPr="00D33916">
        <w:rPr>
          <w:rStyle w:val="spellingerror"/>
          <w:sz w:val="28"/>
          <w:szCs w:val="28"/>
        </w:rPr>
        <w:t xml:space="preserve"> </w:t>
      </w:r>
      <w:r w:rsidRPr="00B17A5A">
        <w:rPr>
          <w:rStyle w:val="spellingerror"/>
          <w:sz w:val="28"/>
          <w:szCs w:val="28"/>
        </w:rPr>
        <w:t>Н</w:t>
      </w:r>
      <w:r w:rsidRPr="00D33916">
        <w:rPr>
          <w:rStyle w:val="spellingerror"/>
          <w:sz w:val="28"/>
          <w:szCs w:val="28"/>
        </w:rPr>
        <w:t xml:space="preserve">. </w:t>
      </w:r>
      <w:r w:rsidRPr="00B17A5A">
        <w:rPr>
          <w:rStyle w:val="spellingerror"/>
          <w:sz w:val="28"/>
          <w:szCs w:val="28"/>
        </w:rPr>
        <w:t>К</w:t>
      </w:r>
      <w:r w:rsidRPr="00D33916">
        <w:rPr>
          <w:rStyle w:val="spellingerror"/>
          <w:sz w:val="28"/>
          <w:szCs w:val="28"/>
        </w:rPr>
        <w:t xml:space="preserve">., </w:t>
      </w:r>
      <w:r w:rsidRPr="00B17A5A">
        <w:rPr>
          <w:rStyle w:val="spellingerror"/>
          <w:sz w:val="28"/>
          <w:szCs w:val="28"/>
        </w:rPr>
        <w:t xml:space="preserve">Поляков С. В. </w:t>
      </w:r>
      <w:r w:rsidRPr="00B17A5A">
        <w:rPr>
          <w:rStyle w:val="normaltextrun"/>
          <w:sz w:val="28"/>
          <w:szCs w:val="28"/>
        </w:rPr>
        <w:t>Система электронного голосования на основе технологии блокчейн с использованием смарт-контракта</w:t>
      </w:r>
      <w:r w:rsidR="00D33916" w:rsidRPr="00D33916">
        <w:rPr>
          <w:rStyle w:val="normaltextrun"/>
          <w:sz w:val="28"/>
          <w:szCs w:val="28"/>
        </w:rPr>
        <w:t>.</w:t>
      </w:r>
      <w:r w:rsidRPr="00B17A5A">
        <w:rPr>
          <w:rStyle w:val="normaltextrun"/>
          <w:sz w:val="28"/>
          <w:szCs w:val="28"/>
        </w:rPr>
        <w:t xml:space="preserve"> // </w:t>
      </w:r>
      <w:r w:rsidRPr="00B17A5A">
        <w:rPr>
          <w:rStyle w:val="normaltextrun"/>
          <w:iCs/>
          <w:sz w:val="28"/>
          <w:szCs w:val="28"/>
        </w:rPr>
        <w:t xml:space="preserve">Информационные технологии. </w:t>
      </w:r>
      <w:r w:rsidR="000C57D1" w:rsidRPr="00B17A5A">
        <w:rPr>
          <w:rStyle w:val="normaltextrun"/>
          <w:iCs/>
          <w:sz w:val="28"/>
          <w:szCs w:val="28"/>
        </w:rPr>
        <w:t>2019.</w:t>
      </w:r>
      <w:r w:rsidR="000C57D1">
        <w:rPr>
          <w:rStyle w:val="normaltextrun"/>
          <w:iCs/>
          <w:sz w:val="28"/>
          <w:szCs w:val="28"/>
        </w:rPr>
        <w:t xml:space="preserve"> –</w:t>
      </w:r>
      <w:r w:rsidR="000C57D1" w:rsidRPr="00B17A5A">
        <w:rPr>
          <w:rStyle w:val="normaltextrun"/>
          <w:iCs/>
          <w:sz w:val="28"/>
          <w:szCs w:val="28"/>
        </w:rPr>
        <w:t xml:space="preserve"> Т. 25. </w:t>
      </w:r>
      <w:r w:rsidR="000C57D1">
        <w:rPr>
          <w:rStyle w:val="normaltextrun"/>
          <w:iCs/>
          <w:sz w:val="28"/>
          <w:szCs w:val="28"/>
        </w:rPr>
        <w:t xml:space="preserve">– </w:t>
      </w:r>
      <w:r w:rsidR="000C57D1" w:rsidRPr="00B17A5A">
        <w:rPr>
          <w:rStyle w:val="normaltextrun"/>
          <w:iCs/>
          <w:sz w:val="28"/>
          <w:szCs w:val="28"/>
        </w:rPr>
        <w:t>№ 2.</w:t>
      </w:r>
      <w:r w:rsidR="000C57D1">
        <w:rPr>
          <w:rStyle w:val="normaltextrun"/>
          <w:iCs/>
          <w:sz w:val="28"/>
          <w:szCs w:val="28"/>
        </w:rPr>
        <w:t> – С. 75–</w:t>
      </w:r>
      <w:r w:rsidR="000C57D1" w:rsidRPr="00B17A5A">
        <w:rPr>
          <w:rStyle w:val="normaltextrun"/>
          <w:iCs/>
          <w:sz w:val="28"/>
          <w:szCs w:val="28"/>
        </w:rPr>
        <w:t>85</w:t>
      </w:r>
      <w:r w:rsidRPr="00B17A5A">
        <w:rPr>
          <w:rStyle w:val="a7"/>
          <w:color w:val="auto"/>
          <w:sz w:val="28"/>
          <w:szCs w:val="28"/>
          <w:u w:val="none"/>
        </w:rPr>
        <w:t>.</w:t>
      </w:r>
    </w:p>
    <w:p w14:paraId="61CD6A46" w14:textId="20B5D745" w:rsidR="00674589" w:rsidRPr="00C32FE8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 w:rsidRPr="00C32FE8">
        <w:rPr>
          <w:sz w:val="28"/>
        </w:rPr>
        <w:t xml:space="preserve">Введение в децентрализованное приложение. [Электронный ресурс] </w:t>
      </w:r>
      <w:r w:rsidRPr="00C32FE8">
        <w:rPr>
          <w:sz w:val="28"/>
          <w:lang w:val="en-US"/>
        </w:rPr>
        <w:t>URL</w:t>
      </w:r>
      <w:r w:rsidRPr="00C32FE8">
        <w:rPr>
          <w:sz w:val="28"/>
        </w:rPr>
        <w:t xml:space="preserve">: </w:t>
      </w:r>
      <w:hyperlink r:id="rId35" w:anchor="definition-of-a-dapp" w:history="1">
        <w:r w:rsidRPr="00C32FE8">
          <w:rPr>
            <w:rStyle w:val="a7"/>
            <w:color w:val="auto"/>
            <w:sz w:val="28"/>
            <w:u w:val="none"/>
            <w:lang w:val="en-US"/>
          </w:rPr>
          <w:t>https</w:t>
        </w:r>
        <w:r w:rsidRPr="00C32FE8">
          <w:rPr>
            <w:rStyle w:val="a7"/>
            <w:color w:val="auto"/>
            <w:sz w:val="28"/>
            <w:u w:val="none"/>
          </w:rPr>
          <w:t>://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ethereum</w:t>
        </w:r>
        <w:r w:rsidRPr="00C32FE8">
          <w:rPr>
            <w:rStyle w:val="a7"/>
            <w:color w:val="auto"/>
            <w:sz w:val="28"/>
            <w:u w:val="none"/>
          </w:rPr>
          <w:t>.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org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ru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developers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docs</w:t>
        </w:r>
        <w:r w:rsidRPr="00C32FE8">
          <w:rPr>
            <w:rStyle w:val="a7"/>
            <w:color w:val="auto"/>
            <w:sz w:val="28"/>
            <w:u w:val="none"/>
          </w:rPr>
          <w:t>/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dapps</w:t>
        </w:r>
        <w:r w:rsidRPr="00C32FE8">
          <w:rPr>
            <w:rStyle w:val="a7"/>
            <w:color w:val="auto"/>
            <w:sz w:val="28"/>
            <w:u w:val="none"/>
          </w:rPr>
          <w:t>/#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definition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of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a</w:t>
        </w:r>
        <w:r w:rsidRPr="00C32FE8">
          <w:rPr>
            <w:rStyle w:val="a7"/>
            <w:color w:val="auto"/>
            <w:sz w:val="28"/>
            <w:u w:val="none"/>
          </w:rPr>
          <w:t>-</w:t>
        </w:r>
        <w:r w:rsidRPr="00C32FE8">
          <w:rPr>
            <w:rStyle w:val="a7"/>
            <w:color w:val="auto"/>
            <w:sz w:val="28"/>
            <w:u w:val="none"/>
            <w:lang w:val="en-US"/>
          </w:rPr>
          <w:t>dapp</w:t>
        </w:r>
      </w:hyperlink>
      <w:r w:rsidR="00AD780F">
        <w:rPr>
          <w:sz w:val="28"/>
        </w:rPr>
        <w:t xml:space="preserve"> </w:t>
      </w:r>
      <w:r w:rsidRPr="00C32FE8">
        <w:rPr>
          <w:sz w:val="28"/>
        </w:rPr>
        <w:t>(дата обращения: 11.02.2023 г.).</w:t>
      </w:r>
    </w:p>
    <w:p w14:paraId="77DEAD47" w14:textId="127E84AE" w:rsidR="002E6DEE" w:rsidRPr="002E6DEE" w:rsidRDefault="00674589" w:rsidP="004F23D6">
      <w:pPr>
        <w:pStyle w:val="ad"/>
        <w:numPr>
          <w:ilvl w:val="0"/>
          <w:numId w:val="13"/>
        </w:numPr>
        <w:tabs>
          <w:tab w:val="left" w:pos="1134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lang w:val="en-US"/>
        </w:rPr>
        <w:t>IPFS</w:t>
      </w:r>
      <w:r w:rsidRPr="00C32FE8">
        <w:rPr>
          <w:sz w:val="28"/>
        </w:rPr>
        <w:t>. [Электронный ресу</w:t>
      </w:r>
      <w:r w:rsidRPr="00AD780F">
        <w:rPr>
          <w:sz w:val="28"/>
        </w:rPr>
        <w:t xml:space="preserve">рс] </w:t>
      </w:r>
      <w:r w:rsidRPr="00AD780F">
        <w:rPr>
          <w:sz w:val="28"/>
          <w:lang w:val="en-US"/>
        </w:rPr>
        <w:t>URL</w:t>
      </w:r>
      <w:r w:rsidRPr="00AD780F">
        <w:rPr>
          <w:sz w:val="28"/>
        </w:rPr>
        <w:t xml:space="preserve">: </w:t>
      </w:r>
      <w:hyperlink r:id="rId36" w:history="1">
        <w:r w:rsidR="00AD780F" w:rsidRPr="00AD780F">
          <w:rPr>
            <w:rStyle w:val="a7"/>
            <w:color w:val="auto"/>
            <w:sz w:val="28"/>
            <w:u w:val="none"/>
          </w:rPr>
          <w:t>https://github.com/ipfs/ipfs</w:t>
        </w:r>
      </w:hyperlink>
      <w:r w:rsidR="00AD780F" w:rsidRPr="00AD780F">
        <w:rPr>
          <w:sz w:val="28"/>
        </w:rPr>
        <w:t xml:space="preserve"> </w:t>
      </w:r>
      <w:r w:rsidRPr="00AD780F">
        <w:rPr>
          <w:sz w:val="28"/>
        </w:rPr>
        <w:t>(дата обращения: 11.02.2023 г.).</w:t>
      </w:r>
    </w:p>
    <w:p w14:paraId="77F3DF60" w14:textId="2ABE768A" w:rsidR="00674589" w:rsidRPr="009341C9" w:rsidRDefault="0067458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Style w:val="a7"/>
          <w:color w:val="auto"/>
          <w:sz w:val="28"/>
          <w:u w:val="none"/>
        </w:rPr>
      </w:pPr>
      <w:r w:rsidRPr="009341C9">
        <w:rPr>
          <w:sz w:val="28"/>
        </w:rPr>
        <w:t xml:space="preserve">Что такое децентрализованные приложения. [Электронный ресурс] </w:t>
      </w:r>
      <w:r w:rsidRPr="009341C9">
        <w:rPr>
          <w:sz w:val="28"/>
          <w:lang w:val="en-US"/>
        </w:rPr>
        <w:t>URL</w:t>
      </w:r>
      <w:r w:rsidRPr="00D84542">
        <w:rPr>
          <w:sz w:val="28"/>
        </w:rPr>
        <w:t xml:space="preserve">: </w:t>
      </w:r>
      <w:hyperlink r:id="rId37" w:history="1">
        <w:r w:rsidR="00D84542" w:rsidRPr="00D84542">
          <w:rPr>
            <w:rStyle w:val="a7"/>
            <w:color w:val="auto"/>
            <w:sz w:val="28"/>
            <w:u w:val="none"/>
            <w:lang w:val="en-US"/>
          </w:rPr>
          <w:t>https</w:t>
        </w:r>
        <w:r w:rsidR="00D84542" w:rsidRPr="00D84542">
          <w:rPr>
            <w:rStyle w:val="a7"/>
            <w:color w:val="auto"/>
            <w:sz w:val="28"/>
            <w:u w:val="none"/>
          </w:rPr>
          <w:t>://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academy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binance</w:t>
        </w:r>
        <w:r w:rsidR="00D84542" w:rsidRPr="00D84542">
          <w:rPr>
            <w:rStyle w:val="a7"/>
            <w:color w:val="auto"/>
            <w:sz w:val="28"/>
            <w:u w:val="none"/>
          </w:rPr>
          <w:t>.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com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ru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articles</w:t>
        </w:r>
        <w:r w:rsidR="00D84542" w:rsidRPr="00D84542">
          <w:rPr>
            <w:rStyle w:val="a7"/>
            <w:color w:val="auto"/>
            <w:sz w:val="28"/>
            <w:u w:val="none"/>
          </w:rPr>
          <w:t>/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what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are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decentralized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applications</w:t>
        </w:r>
        <w:r w:rsidR="00D84542" w:rsidRPr="00D84542">
          <w:rPr>
            <w:rStyle w:val="a7"/>
            <w:color w:val="auto"/>
            <w:sz w:val="28"/>
            <w:u w:val="none"/>
          </w:rPr>
          <w:t>-</w:t>
        </w:r>
        <w:r w:rsidR="00D84542" w:rsidRPr="00D84542">
          <w:rPr>
            <w:rStyle w:val="a7"/>
            <w:color w:val="auto"/>
            <w:sz w:val="28"/>
            <w:u w:val="none"/>
            <w:lang w:val="en-US"/>
          </w:rPr>
          <w:t>dapps</w:t>
        </w:r>
      </w:hyperlink>
      <w:r w:rsidR="00D84542" w:rsidRPr="00D84542">
        <w:rPr>
          <w:sz w:val="28"/>
        </w:rPr>
        <w:t xml:space="preserve"> </w:t>
      </w:r>
      <w:r w:rsidRPr="00D84542">
        <w:rPr>
          <w:sz w:val="28"/>
        </w:rPr>
        <w:t>(</w:t>
      </w:r>
      <w:r w:rsidRPr="009341C9">
        <w:rPr>
          <w:sz w:val="28"/>
        </w:rPr>
        <w:t xml:space="preserve">дата обращения: </w:t>
      </w:r>
      <w:r w:rsidRPr="009341C9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9341C9">
        <w:rPr>
          <w:sz w:val="28"/>
        </w:rPr>
        <w:t>).</w:t>
      </w:r>
    </w:p>
    <w:p w14:paraId="4FBB2B5B" w14:textId="43EE82C9" w:rsidR="00643337" w:rsidRPr="00C70487" w:rsidRDefault="002578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C70487">
        <w:rPr>
          <w:rStyle w:val="a7"/>
          <w:color w:val="auto"/>
          <w:sz w:val="28"/>
          <w:szCs w:val="28"/>
          <w:u w:val="none"/>
          <w:lang w:val="en-US"/>
        </w:rPr>
        <w:t>Solidity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by</w:t>
      </w:r>
      <w:r w:rsidRPr="00C70487">
        <w:rPr>
          <w:rStyle w:val="a7"/>
          <w:color w:val="auto"/>
          <w:sz w:val="28"/>
          <w:szCs w:val="28"/>
          <w:u w:val="none"/>
        </w:rPr>
        <w:t xml:space="preserve">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Example</w:t>
      </w:r>
      <w:r w:rsidRPr="00C70487">
        <w:rPr>
          <w:rStyle w:val="a7"/>
          <w:color w:val="auto"/>
          <w:sz w:val="28"/>
          <w:szCs w:val="28"/>
          <w:u w:val="none"/>
        </w:rPr>
        <w:t xml:space="preserve">: </w:t>
      </w:r>
      <w:r w:rsidRPr="00C70487">
        <w:rPr>
          <w:rStyle w:val="a7"/>
          <w:color w:val="auto"/>
          <w:sz w:val="28"/>
          <w:szCs w:val="28"/>
          <w:u w:val="none"/>
          <w:lang w:val="en-US"/>
        </w:rPr>
        <w:t>Voting</w:t>
      </w:r>
      <w:r w:rsidRPr="00C70487">
        <w:rPr>
          <w:rStyle w:val="a7"/>
          <w:color w:val="auto"/>
          <w:sz w:val="28"/>
          <w:szCs w:val="28"/>
          <w:u w:val="none"/>
        </w:rPr>
        <w:t xml:space="preserve">. </w:t>
      </w:r>
      <w:r w:rsidRPr="00C70487">
        <w:rPr>
          <w:noProof/>
          <w:sz w:val="28"/>
        </w:rPr>
        <w:t xml:space="preserve">[Электронный ресурс] </w:t>
      </w:r>
      <w:r w:rsidRPr="00C70487">
        <w:rPr>
          <w:noProof/>
          <w:sz w:val="28"/>
          <w:lang w:val="en-GB"/>
        </w:rPr>
        <w:t>URL</w:t>
      </w:r>
      <w:r w:rsidRPr="00C70487">
        <w:rPr>
          <w:noProof/>
          <w:sz w:val="28"/>
        </w:rPr>
        <w:t>:</w:t>
      </w:r>
      <w:r w:rsidRPr="00C70487">
        <w:t xml:space="preserve"> </w:t>
      </w:r>
      <w:hyperlink r:id="rId38" w:history="1">
        <w:r w:rsidRPr="00C70487">
          <w:rPr>
            <w:rStyle w:val="AStyleChar"/>
          </w:rPr>
          <w:t>https://docs.soliditylang.org/en/v0.8.18/solidity-by-example.html</w:t>
        </w:r>
      </w:hyperlink>
      <w:r w:rsidR="008B1D38">
        <w:rPr>
          <w:noProof/>
          <w:sz w:val="28"/>
        </w:rPr>
        <w:t xml:space="preserve"> </w:t>
      </w:r>
      <w:r w:rsidRPr="00C70487">
        <w:rPr>
          <w:noProof/>
          <w:sz w:val="28"/>
        </w:rPr>
        <w:t xml:space="preserve">(дата обращения: </w:t>
      </w:r>
      <w:r w:rsidRPr="00C70487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C70487">
        <w:rPr>
          <w:noProof/>
          <w:sz w:val="28"/>
        </w:rPr>
        <w:t xml:space="preserve">). </w:t>
      </w:r>
    </w:p>
    <w:p w14:paraId="3FD18F46" w14:textId="17033216" w:rsidR="00523ED5" w:rsidRPr="00962DA4" w:rsidRDefault="00523ED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  <w:lang w:val="en-US"/>
        </w:rPr>
      </w:pPr>
      <w:r w:rsidRPr="00962DA4">
        <w:rPr>
          <w:sz w:val="28"/>
          <w:szCs w:val="28"/>
          <w:lang w:val="en-US"/>
        </w:rPr>
        <w:lastRenderedPageBreak/>
        <w:t>Abuidris Y., Kumar R., Yang T., Onginjo J. Secure large-scale E-voting system based on blockchain contract using a hybrid consensus model combined with sharding</w:t>
      </w:r>
      <w:r w:rsidR="00640A66" w:rsidRPr="00962DA4">
        <w:rPr>
          <w:sz w:val="28"/>
          <w:szCs w:val="28"/>
          <w:lang w:val="en-US"/>
        </w:rPr>
        <w:t>.</w:t>
      </w:r>
      <w:r w:rsidR="00285267" w:rsidRPr="00962DA4">
        <w:rPr>
          <w:sz w:val="28"/>
          <w:szCs w:val="28"/>
          <w:lang w:val="en-US"/>
        </w:rPr>
        <w:t xml:space="preserve"> // ETRI Journal,</w:t>
      </w:r>
      <w:r w:rsidR="00010409" w:rsidRPr="00962DA4">
        <w:rPr>
          <w:sz w:val="28"/>
          <w:szCs w:val="28"/>
          <w:lang w:val="en-US"/>
        </w:rPr>
        <w:t xml:space="preserve"> 2020. – 357-370 pp</w:t>
      </w:r>
      <w:r w:rsidRPr="00962DA4">
        <w:rPr>
          <w:sz w:val="28"/>
          <w:szCs w:val="28"/>
          <w:lang w:val="en-US"/>
        </w:rPr>
        <w:t>.</w:t>
      </w:r>
    </w:p>
    <w:p w14:paraId="5DFEEF4B" w14:textId="32D31E71" w:rsidR="000C3272" w:rsidRPr="00962DA4" w:rsidRDefault="000C327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14-ФЗ «Об обществах с ограниченной ответственностью».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="002B57C6" w:rsidRPr="00962DA4">
        <w:t xml:space="preserve"> </w:t>
      </w:r>
      <w:hyperlink r:id="rId39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http://pravo.gov.ru/proxy/ips/?docbody=&amp;nd=102051516&amp;intelsearch=08.02.1998+14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6D3AEAD6" w14:textId="04EF5E5A" w:rsidR="00175FEA" w:rsidRPr="00962DA4" w:rsidRDefault="008B4D60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общие собрания в ООО</w:t>
      </w:r>
      <w:r w:rsidR="00EE26A5" w:rsidRPr="00962DA4">
        <w:rPr>
          <w:sz w:val="28"/>
          <w:szCs w:val="28"/>
        </w:rPr>
        <w:t>.</w:t>
      </w:r>
      <w:r w:rsidRPr="00962DA4">
        <w:rPr>
          <w:sz w:val="28"/>
          <w:szCs w:val="28"/>
        </w:rPr>
        <w:t xml:space="preserve">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0" w:history="1">
        <w:r w:rsidRPr="00962DA4">
          <w:rPr>
            <w:rStyle w:val="AStyleChar"/>
            <w:lang w:val="en-US"/>
          </w:rPr>
          <w:t>https</w:t>
        </w:r>
        <w:r w:rsidRPr="00962DA4">
          <w:rPr>
            <w:rStyle w:val="AStyleChar"/>
          </w:rPr>
          <w:t>://</w:t>
        </w:r>
        <w:r w:rsidRPr="00962DA4">
          <w:rPr>
            <w:rStyle w:val="AStyleChar"/>
            <w:lang w:val="en-US"/>
          </w:rPr>
          <w:t>we</w:t>
        </w:r>
        <w:r w:rsidRPr="00962DA4">
          <w:rPr>
            <w:rStyle w:val="AStyleChar"/>
          </w:rPr>
          <w:t>.</w:t>
        </w:r>
        <w:r w:rsidRPr="00962DA4">
          <w:rPr>
            <w:rStyle w:val="AStyleChar"/>
            <w:lang w:val="en-US"/>
          </w:rPr>
          <w:t>vote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kogda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primenyaetsya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blockchain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/</w:t>
        </w:r>
        <w:r w:rsidRPr="00962DA4">
          <w:rPr>
            <w:rStyle w:val="AStyleChar"/>
            <w:lang w:val="en-US"/>
          </w:rPr>
          <w:t>golosovanie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v</w:t>
        </w:r>
        <w:r w:rsidRPr="00962DA4">
          <w:rPr>
            <w:rStyle w:val="AStyleChar"/>
          </w:rPr>
          <w:t>-</w:t>
        </w:r>
        <w:r w:rsidRPr="00962DA4">
          <w:rPr>
            <w:rStyle w:val="AStyleChar"/>
            <w:lang w:val="en-US"/>
          </w:rPr>
          <w:t>ooo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 xml:space="preserve">). </w:t>
      </w:r>
    </w:p>
    <w:p w14:paraId="5843B106" w14:textId="5ACA7611" w:rsidR="00606DA0" w:rsidRPr="00962DA4" w:rsidRDefault="00EE26A5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Whitepaper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1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polysdocs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website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yandexcloud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net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Whitepaper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/7262_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WP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Ru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WEB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_4.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 w:eastAsia="ja-JP"/>
          </w:rPr>
          <w:t>pdf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4C00BF3D" w14:textId="1E9DF285" w:rsidR="003C79DD" w:rsidRPr="00962DA4" w:rsidRDefault="003C79D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Polys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2" w:history="1"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://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org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polys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.</w:t>
        </w:r>
        <w:r w:rsidR="00962DA4" w:rsidRPr="00962DA4">
          <w:rPr>
            <w:rStyle w:val="a7"/>
            <w:color w:val="auto"/>
            <w:sz w:val="28"/>
            <w:szCs w:val="28"/>
            <w:u w:val="none"/>
            <w:lang w:val="en-US"/>
          </w:rPr>
          <w:t>me</w:t>
        </w:r>
        <w:r w:rsidR="00962DA4" w:rsidRPr="00962DA4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962DA4" w:rsidRPr="00962DA4">
        <w:rPr>
          <w:noProof/>
          <w:sz w:val="28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02750550" w14:textId="56A76CB7" w:rsidR="00A3399F" w:rsidRPr="00962DA4" w:rsidRDefault="00A3399F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Официальный сайт Мэра Москвы.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3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51CEF7D7" w14:textId="58500451" w:rsidR="0026069D" w:rsidRPr="00962DA4" w:rsidRDefault="0026069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Выборы-2022.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4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https://www.mos.ru/city/projects/vote2022/</w:t>
        </w:r>
      </w:hyperlink>
      <w:r w:rsidR="00962DA4" w:rsidRPr="00962DA4">
        <w:rPr>
          <w:rStyle w:val="AStyleChar"/>
        </w:rPr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13237B12" w14:textId="120E3291" w:rsidR="00EE26A5" w:rsidRPr="00962DA4" w:rsidRDefault="00C366C1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</w:rPr>
        <w:t xml:space="preserve">Кибервыборы </w:t>
      </w:r>
      <w:r w:rsidRPr="00962DA4">
        <w:rPr>
          <w:sz w:val="28"/>
          <w:szCs w:val="28"/>
          <w:lang w:val="en-US"/>
        </w:rPr>
        <w:t>v</w:t>
      </w:r>
      <w:r w:rsidRPr="00962DA4">
        <w:rPr>
          <w:sz w:val="28"/>
          <w:szCs w:val="28"/>
        </w:rPr>
        <w:t xml:space="preserve">1.0: как создавалась система блокчейн-голосования в Москве. </w:t>
      </w:r>
      <w:r w:rsidRPr="00962DA4">
        <w:rPr>
          <w:noProof/>
          <w:sz w:val="28"/>
        </w:rPr>
        <w:t>[Электронный ресурс]</w:t>
      </w:r>
      <w:r w:rsidRPr="00962DA4">
        <w:rPr>
          <w:sz w:val="28"/>
          <w:szCs w:val="28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lang w:val="en-US"/>
        </w:rPr>
        <w:t>URL</w:t>
      </w:r>
      <w:r w:rsidRPr="00962DA4">
        <w:rPr>
          <w:sz w:val="28"/>
          <w:szCs w:val="28"/>
        </w:rPr>
        <w:t xml:space="preserve">: </w:t>
      </w:r>
      <w:hyperlink r:id="rId45" w:history="1"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https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://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habr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.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com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ru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  <w:lang w:val="en-US"/>
          </w:rPr>
          <w:t>article</w:t>
        </w:r>
        <w:r w:rsidRPr="00962DA4">
          <w:rPr>
            <w:rStyle w:val="a7"/>
            <w:color w:val="auto"/>
            <w:sz w:val="28"/>
            <w:szCs w:val="28"/>
            <w:u w:val="none"/>
            <w:shd w:val="clear" w:color="auto" w:fill="FFFFFF"/>
          </w:rPr>
          <w:t>/480152/</w:t>
        </w:r>
      </w:hyperlink>
      <w:r w:rsidR="00962DA4"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 xml:space="preserve">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(дата обращения: 11.02.2023 г</w:t>
      </w:r>
      <w:r w:rsidRPr="00962DA4">
        <w:rPr>
          <w:noProof/>
          <w:sz w:val="28"/>
        </w:rPr>
        <w:t>).</w:t>
      </w:r>
    </w:p>
    <w:p w14:paraId="2F273E5C" w14:textId="1115B5A8" w:rsidR="00F67CA9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WE</w:t>
      </w:r>
      <w:r w:rsidRPr="00962DA4">
        <w:rPr>
          <w:sz w:val="28"/>
          <w:szCs w:val="28"/>
        </w:rPr>
        <w:t>.</w:t>
      </w:r>
      <w:r w:rsidRPr="00962DA4">
        <w:rPr>
          <w:sz w:val="28"/>
          <w:szCs w:val="28"/>
          <w:lang w:val="en-US"/>
        </w:rPr>
        <w:t>Vote</w:t>
      </w:r>
      <w:r w:rsidRPr="00962DA4">
        <w:rPr>
          <w:sz w:val="28"/>
          <w:szCs w:val="28"/>
        </w:rPr>
        <w:t xml:space="preserve"> – Дистанционное электронное голосование на блокчейне.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6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https://we.vote/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>(дата обращения:</w:t>
      </w:r>
      <w:r w:rsidR="003B67D1" w:rsidRPr="00962DA4">
        <w:rPr>
          <w:noProof/>
          <w:sz w:val="28"/>
        </w:rPr>
        <w:t> 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289ED193" w14:textId="46FCE1A0" w:rsidR="006003C2" w:rsidRPr="00962DA4" w:rsidRDefault="006003C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Waves</w:t>
      </w:r>
      <w:r w:rsidRPr="00962DA4">
        <w:rPr>
          <w:sz w:val="28"/>
          <w:szCs w:val="28"/>
        </w:rPr>
        <w:t xml:space="preserve"> </w:t>
      </w:r>
      <w:r w:rsidRPr="00962DA4">
        <w:rPr>
          <w:sz w:val="28"/>
          <w:szCs w:val="28"/>
          <w:lang w:val="en-US"/>
        </w:rPr>
        <w:t>Enterprise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noProof/>
          <w:sz w:val="28"/>
        </w:rPr>
        <w:t>:</w:t>
      </w:r>
      <w:r w:rsidRPr="00962DA4">
        <w:t xml:space="preserve"> </w:t>
      </w:r>
      <w:hyperlink r:id="rId47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https://wavesenterprise.com/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6DF6BE87" w14:textId="565825D5" w:rsidR="00AA2DB3" w:rsidRPr="00962DA4" w:rsidRDefault="004F2016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62DA4">
        <w:rPr>
          <w:sz w:val="28"/>
          <w:szCs w:val="28"/>
          <w:lang w:val="en-US"/>
        </w:rPr>
        <w:t>Angular</w:t>
      </w:r>
      <w:r w:rsidRPr="00962DA4">
        <w:rPr>
          <w:sz w:val="28"/>
          <w:szCs w:val="28"/>
        </w:rPr>
        <w:t xml:space="preserve">. </w:t>
      </w:r>
      <w:r w:rsidRPr="00962DA4">
        <w:rPr>
          <w:noProof/>
          <w:sz w:val="28"/>
        </w:rPr>
        <w:t xml:space="preserve">[Электронный ресурс] </w:t>
      </w:r>
      <w:r w:rsidRPr="00962DA4">
        <w:rPr>
          <w:noProof/>
          <w:sz w:val="28"/>
          <w:lang w:val="en-GB"/>
        </w:rPr>
        <w:t>URL</w:t>
      </w:r>
      <w:r w:rsidRPr="00962DA4">
        <w:rPr>
          <w:rStyle w:val="AStyleChar"/>
        </w:rPr>
        <w:t xml:space="preserve">: </w:t>
      </w:r>
      <w:hyperlink r:id="rId48" w:history="1">
        <w:r w:rsidR="00962DA4" w:rsidRPr="00962DA4">
          <w:rPr>
            <w:rStyle w:val="a7"/>
            <w:color w:val="auto"/>
            <w:sz w:val="28"/>
            <w:szCs w:val="28"/>
            <w:u w:val="none"/>
            <w:lang w:eastAsia="ja-JP"/>
          </w:rPr>
          <w:t>https://angular.io/</w:t>
        </w:r>
      </w:hyperlink>
      <w:r w:rsidR="00962DA4" w:rsidRPr="00962DA4">
        <w:t xml:space="preserve"> </w:t>
      </w:r>
      <w:r w:rsidRPr="00962DA4">
        <w:rPr>
          <w:noProof/>
          <w:sz w:val="28"/>
        </w:rPr>
        <w:t xml:space="preserve">(дата обращения: </w:t>
      </w:r>
      <w:r w:rsidRPr="00962DA4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962DA4">
        <w:rPr>
          <w:noProof/>
          <w:sz w:val="28"/>
        </w:rPr>
        <w:t>).</w:t>
      </w:r>
    </w:p>
    <w:p w14:paraId="30197384" w14:textId="691303FB" w:rsidR="004F2016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D52AD">
        <w:rPr>
          <w:sz w:val="28"/>
          <w:szCs w:val="28"/>
          <w:lang w:val="en-US"/>
        </w:rPr>
        <w:lastRenderedPageBreak/>
        <w:t>Google</w:t>
      </w:r>
      <w:r w:rsidRPr="008D52AD">
        <w:rPr>
          <w:sz w:val="28"/>
          <w:szCs w:val="28"/>
        </w:rPr>
        <w:t xml:space="preserve">. </w:t>
      </w:r>
      <w:r w:rsidRPr="008D52AD">
        <w:rPr>
          <w:noProof/>
          <w:sz w:val="28"/>
        </w:rPr>
        <w:t xml:space="preserve">[Электронный ресурс] </w:t>
      </w:r>
      <w:r w:rsidRPr="008D52AD">
        <w:rPr>
          <w:noProof/>
          <w:sz w:val="28"/>
          <w:lang w:val="en-GB"/>
        </w:rPr>
        <w:t>URL</w:t>
      </w:r>
      <w:r w:rsidRPr="008D52AD">
        <w:rPr>
          <w:rStyle w:val="AStyleChar"/>
        </w:rPr>
        <w:t xml:space="preserve">: </w:t>
      </w:r>
      <w:hyperlink r:id="rId49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http://google.com/</w:t>
        </w:r>
      </w:hyperlink>
      <w:r w:rsidR="008B1D38" w:rsidRPr="008B1D38"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199D399" w14:textId="2F5CAED7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HTML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0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https://developer.mozilla.org/ru/docs/Learn/Getting_started_with_the_web/HTML_basics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5A4BED9F" w14:textId="1D49241B" w:rsidR="002D492C" w:rsidRPr="008B1D38" w:rsidRDefault="002D492C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  <w:lang w:val="en-US"/>
        </w:rPr>
        <w:t>Vue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1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https://vuejs.org/</w:t>
        </w:r>
      </w:hyperlink>
      <w:r w:rsidR="008B1D38"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66D5884A" w14:textId="334C27AB" w:rsidR="00F926EB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noProof/>
          <w:sz w:val="28"/>
          <w:lang w:val="en-US"/>
        </w:rPr>
        <w:t>CSS</w:t>
      </w:r>
      <w:r w:rsidRPr="008B1D38">
        <w:rPr>
          <w:noProof/>
          <w:sz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2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https://developer.mozilla.org/ru/docs/Learn/Getting_started_with_the_web/CSS_basics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30A8CD3A" w14:textId="34E49399" w:rsidR="002D492C" w:rsidRPr="008B1D38" w:rsidRDefault="00F926EB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React</w:t>
      </w:r>
      <w:r w:rsidRPr="008B1D38">
        <w:rPr>
          <w:sz w:val="28"/>
          <w:szCs w:val="28"/>
        </w:rPr>
        <w:t>.</w:t>
      </w:r>
      <w:r w:rsidRPr="008B1D38">
        <w:rPr>
          <w:sz w:val="28"/>
          <w:szCs w:val="28"/>
          <w:lang w:val="en-US"/>
        </w:rPr>
        <w:t>js</w:t>
      </w:r>
      <w:r w:rsidRPr="008B1D38">
        <w:rPr>
          <w:sz w:val="28"/>
          <w:szCs w:val="28"/>
        </w:rPr>
        <w:t xml:space="preserve">. </w:t>
      </w:r>
      <w:r w:rsidR="007161DA" w:rsidRPr="008B1D38">
        <w:rPr>
          <w:noProof/>
          <w:sz w:val="28"/>
        </w:rPr>
        <w:t xml:space="preserve">[Электронный ресурс] </w:t>
      </w:r>
      <w:r w:rsidR="007161DA" w:rsidRPr="008B1D38">
        <w:rPr>
          <w:noProof/>
          <w:sz w:val="28"/>
          <w:lang w:val="en-GB"/>
        </w:rPr>
        <w:t>URL</w:t>
      </w:r>
      <w:r w:rsidR="007161DA" w:rsidRPr="008B1D38">
        <w:rPr>
          <w:rStyle w:val="AStyleChar"/>
        </w:rPr>
        <w:t xml:space="preserve">: </w:t>
      </w:r>
      <w:hyperlink r:id="rId53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https://reactjs.org/</w:t>
        </w:r>
      </w:hyperlink>
      <w:r w:rsidR="008B1D38" w:rsidRPr="008B1D38">
        <w:rPr>
          <w:rStyle w:val="AStyleChar"/>
        </w:rPr>
        <w:t xml:space="preserve"> </w:t>
      </w:r>
      <w:r w:rsidR="007161DA" w:rsidRPr="008B1D38">
        <w:rPr>
          <w:noProof/>
          <w:sz w:val="28"/>
        </w:rPr>
        <w:t xml:space="preserve">(дата обращения: </w:t>
      </w:r>
      <w:r w:rsidR="007161DA"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="007161DA" w:rsidRPr="008B1D38">
        <w:rPr>
          <w:noProof/>
          <w:sz w:val="28"/>
        </w:rPr>
        <w:t>).</w:t>
      </w:r>
    </w:p>
    <w:p w14:paraId="56D780A1" w14:textId="2A95A6F9" w:rsidR="00721BFD" w:rsidRPr="008B1D38" w:rsidRDefault="00721BF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sz w:val="28"/>
          <w:szCs w:val="28"/>
        </w:rPr>
        <w:t xml:space="preserve"> </w:t>
      </w:r>
      <w:r w:rsidRPr="008B1D38">
        <w:rPr>
          <w:sz w:val="28"/>
          <w:szCs w:val="28"/>
          <w:lang w:val="en-US"/>
        </w:rPr>
        <w:t>Facebook</w:t>
      </w:r>
      <w:r w:rsidRPr="008B1D38">
        <w:rPr>
          <w:sz w:val="28"/>
          <w:szCs w:val="28"/>
        </w:rPr>
        <w:t xml:space="preserve">.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4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facebook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473A6FF" w14:textId="6AB2C511" w:rsidR="00140315" w:rsidRPr="008B1D38" w:rsidRDefault="007C5A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</w:rPr>
        <w:t xml:space="preserve">JavaScript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5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learn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javascript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ru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 xml:space="preserve">(дата обращения: </w:t>
      </w:r>
      <w:r w:rsidRPr="008B1D38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8B1D38">
        <w:rPr>
          <w:noProof/>
          <w:sz w:val="28"/>
        </w:rPr>
        <w:t>).</w:t>
      </w:r>
    </w:p>
    <w:p w14:paraId="3CE3284F" w14:textId="67A01152" w:rsidR="009451E9" w:rsidRPr="009451E9" w:rsidRDefault="009451E9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8B1D38">
        <w:rPr>
          <w:rStyle w:val="AStyleChar"/>
          <w:lang w:val="en-US"/>
        </w:rPr>
        <w:t>Etherscan</w:t>
      </w:r>
      <w:r w:rsidR="00D9658D" w:rsidRPr="008B1D38">
        <w:rPr>
          <w:rStyle w:val="AStyleChar"/>
        </w:rPr>
        <w:t>.</w:t>
      </w:r>
      <w:r w:rsidRPr="008B1D38">
        <w:rPr>
          <w:rStyle w:val="AStyleChar"/>
        </w:rPr>
        <w:t xml:space="preserve"> </w:t>
      </w:r>
      <w:r w:rsidRPr="008B1D38">
        <w:rPr>
          <w:noProof/>
          <w:sz w:val="28"/>
        </w:rPr>
        <w:t xml:space="preserve">[Электронный ресурс] </w:t>
      </w:r>
      <w:r w:rsidRPr="008B1D38">
        <w:rPr>
          <w:noProof/>
          <w:sz w:val="28"/>
          <w:lang w:val="en-GB"/>
        </w:rPr>
        <w:t>URL</w:t>
      </w:r>
      <w:r w:rsidRPr="008B1D38">
        <w:rPr>
          <w:rStyle w:val="AStyleChar"/>
        </w:rPr>
        <w:t xml:space="preserve">: </w:t>
      </w:r>
      <w:hyperlink r:id="rId56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https://etherscan.io/</w:t>
        </w:r>
      </w:hyperlink>
      <w:r w:rsidR="008B1D38" w:rsidRPr="008B1D38">
        <w:rPr>
          <w:sz w:val="28"/>
          <w:szCs w:val="28"/>
        </w:rPr>
        <w:t xml:space="preserve"> </w:t>
      </w:r>
      <w:r w:rsidRPr="008B1D38">
        <w:rPr>
          <w:noProof/>
          <w:sz w:val="28"/>
        </w:rPr>
        <w:t>(</w:t>
      </w:r>
      <w:r w:rsidRPr="00337202">
        <w:rPr>
          <w:noProof/>
          <w:sz w:val="28"/>
        </w:rPr>
        <w:t xml:space="preserve">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10E7D1D2" w14:textId="1D7E92D1" w:rsidR="009451E9" w:rsidRPr="0066620E" w:rsidRDefault="0066620E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rStyle w:val="AStyleChar"/>
          <w:lang w:val="en-US"/>
        </w:rPr>
        <w:t>MetaMask</w:t>
      </w:r>
      <w:r w:rsidR="00D9658D" w:rsidRPr="00D9658D">
        <w:rPr>
          <w:rStyle w:val="AStyleChar"/>
        </w:rPr>
        <w:t>.</w:t>
      </w:r>
      <w:r w:rsidRPr="007C5A0E">
        <w:rPr>
          <w:rStyle w:val="AStyleChar"/>
        </w:rPr>
        <w:t xml:space="preserve"> </w:t>
      </w:r>
      <w:r w:rsidRPr="00337202">
        <w:rPr>
          <w:noProof/>
          <w:sz w:val="28"/>
        </w:rPr>
        <w:t xml:space="preserve">[Электронный ресурс] </w:t>
      </w:r>
      <w:r w:rsidRPr="00337202">
        <w:rPr>
          <w:noProof/>
          <w:sz w:val="28"/>
          <w:lang w:val="en-GB"/>
        </w:rPr>
        <w:t>URL</w:t>
      </w:r>
      <w:r w:rsidRPr="004F2016">
        <w:rPr>
          <w:rStyle w:val="AStyleChar"/>
        </w:rPr>
        <w:t xml:space="preserve">: </w:t>
      </w:r>
      <w:hyperlink r:id="rId57" w:history="1">
        <w:r w:rsidR="008B1D38" w:rsidRPr="008B1D38">
          <w:rPr>
            <w:rStyle w:val="a7"/>
            <w:color w:val="auto"/>
            <w:sz w:val="28"/>
            <w:szCs w:val="28"/>
            <w:u w:val="none"/>
            <w:lang w:eastAsia="ja-JP"/>
          </w:rPr>
          <w:t>https://metamask.io/</w:t>
        </w:r>
      </w:hyperlink>
      <w:r w:rsidR="008B1D38">
        <w:rPr>
          <w:sz w:val="28"/>
          <w:szCs w:val="28"/>
        </w:rPr>
        <w:t xml:space="preserve"> </w:t>
      </w:r>
      <w:r w:rsidRPr="00337202">
        <w:rPr>
          <w:noProof/>
          <w:sz w:val="28"/>
        </w:rPr>
        <w:t xml:space="preserve">(дата обращения: </w:t>
      </w:r>
      <w:r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г.</w:t>
      </w:r>
      <w:r w:rsidRPr="00337202">
        <w:rPr>
          <w:noProof/>
          <w:sz w:val="28"/>
        </w:rPr>
        <w:t>)</w:t>
      </w:r>
      <w:r>
        <w:rPr>
          <w:noProof/>
          <w:sz w:val="28"/>
        </w:rPr>
        <w:t>.</w:t>
      </w:r>
    </w:p>
    <w:p w14:paraId="36F24F0D" w14:textId="4D5F9781" w:rsidR="00223252" w:rsidRDefault="0022325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 веб-приложения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 xml:space="preserve">: </w:t>
      </w:r>
      <w:hyperlink r:id="rId58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file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VojP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gQ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6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OhDoXFEXe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RKBe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EVoting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?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node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-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id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=53097%3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27272&amp;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=9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FGhzLfubAYA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St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5-1</w:t>
        </w:r>
      </w:hyperlink>
      <w:r w:rsidR="008B1D38" w:rsidRP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>(дата обращения:</w:t>
      </w:r>
      <w:r w:rsidR="003B67D1">
        <w:rPr>
          <w:sz w:val="28"/>
          <w:szCs w:val="28"/>
        </w:rPr>
        <w:t> </w:t>
      </w:r>
      <w:r w:rsidR="00BF0835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0A2E8D60" w14:textId="49E0A784" w:rsidR="00223252" w:rsidRPr="004331A8" w:rsidRDefault="004331A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rFonts w:eastAsia="Calibri"/>
          <w:b/>
          <w:noProof/>
          <w:sz w:val="28"/>
          <w:szCs w:val="28"/>
          <w:lang w:eastAsia="en-US"/>
        </w:rPr>
      </w:pPr>
      <w:r>
        <w:rPr>
          <w:sz w:val="28"/>
          <w:szCs w:val="28"/>
          <w:lang w:val="en-US"/>
        </w:rPr>
        <w:t>Figma</w:t>
      </w:r>
      <w:r w:rsidRPr="00F23624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com</w:t>
      </w:r>
      <w:r w:rsidR="002111A0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  <w:u w:val="single"/>
        </w:rPr>
        <w:t xml:space="preserve"> </w:t>
      </w:r>
      <w:hyperlink r:id="rId59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www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figma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com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BE04BE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76623D2A" w14:textId="19777D12" w:rsidR="00CB77F2" w:rsidRPr="00CB77F2" w:rsidRDefault="004331A8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  <w:lang w:val="en-US"/>
        </w:rPr>
        <w:t>Material</w:t>
      </w:r>
      <w:r w:rsidRPr="000314E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Design</w:t>
      </w:r>
      <w:r w:rsidR="00384376">
        <w:rPr>
          <w:sz w:val="28"/>
          <w:szCs w:val="28"/>
        </w:rPr>
        <w:t>.</w:t>
      </w:r>
      <w:r w:rsidRPr="00E37A1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[Электронный ресурс] </w:t>
      </w:r>
      <w:r>
        <w:rPr>
          <w:sz w:val="28"/>
          <w:szCs w:val="28"/>
          <w:lang w:val="en-US"/>
        </w:rPr>
        <w:t>URL</w:t>
      </w:r>
      <w:r w:rsidRPr="00E37A19">
        <w:rPr>
          <w:sz w:val="28"/>
          <w:szCs w:val="28"/>
        </w:rPr>
        <w:t>:</w:t>
      </w:r>
      <w:r w:rsidRPr="008B1D38">
        <w:rPr>
          <w:sz w:val="28"/>
          <w:szCs w:val="28"/>
        </w:rPr>
        <w:t xml:space="preserve"> </w:t>
      </w:r>
      <w:hyperlink r:id="rId60" w:history="1"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https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://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3.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material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.</w:t>
        </w:r>
        <w:r w:rsidR="008B1D38" w:rsidRPr="008B1D38">
          <w:rPr>
            <w:rStyle w:val="a7"/>
            <w:color w:val="auto"/>
            <w:sz w:val="28"/>
            <w:szCs w:val="28"/>
            <w:u w:val="none"/>
            <w:lang w:val="en-US"/>
          </w:rPr>
          <w:t>io</w:t>
        </w:r>
        <w:r w:rsidR="008B1D38" w:rsidRPr="008B1D38">
          <w:rPr>
            <w:rStyle w:val="a7"/>
            <w:color w:val="auto"/>
            <w:sz w:val="28"/>
            <w:szCs w:val="28"/>
            <w:u w:val="none"/>
          </w:rPr>
          <w:t>/</w:t>
        </w:r>
      </w:hyperlink>
      <w:r w:rsidR="008B1D38">
        <w:rPr>
          <w:sz w:val="28"/>
          <w:szCs w:val="28"/>
        </w:rPr>
        <w:t xml:space="preserve"> </w:t>
      </w:r>
      <w:r w:rsidRPr="0071139F">
        <w:rPr>
          <w:sz w:val="28"/>
          <w:szCs w:val="28"/>
        </w:rPr>
        <w:t xml:space="preserve">(дата обращения: </w:t>
      </w:r>
      <w:r w:rsidR="005C5C9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="008B5192" w:rsidRPr="00337202">
        <w:rPr>
          <w:noProof/>
          <w:sz w:val="28"/>
        </w:rPr>
        <w:t>)</w:t>
      </w:r>
      <w:r w:rsidR="008B5192">
        <w:rPr>
          <w:noProof/>
          <w:sz w:val="28"/>
        </w:rPr>
        <w:t>.</w:t>
      </w:r>
    </w:p>
    <w:p w14:paraId="1ED9A6D7" w14:textId="77777777" w:rsidR="00682E41" w:rsidRPr="00682E41" w:rsidRDefault="00CB77F2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Язык программирования </w:t>
      </w:r>
      <w:r>
        <w:rPr>
          <w:sz w:val="28"/>
          <w:szCs w:val="28"/>
          <w:lang w:val="en-US"/>
        </w:rPr>
        <w:t>Solidity</w:t>
      </w:r>
      <w:r w:rsidRPr="00CB77F2">
        <w:rPr>
          <w:sz w:val="28"/>
          <w:szCs w:val="28"/>
        </w:rPr>
        <w:t xml:space="preserve">. [Электронный ресурс] </w:t>
      </w:r>
      <w:r w:rsidRPr="00CB77F2">
        <w:rPr>
          <w:sz w:val="28"/>
          <w:szCs w:val="28"/>
          <w:lang w:val="en-US"/>
        </w:rPr>
        <w:t>URL</w:t>
      </w:r>
      <w:r w:rsidRPr="00CB77F2">
        <w:rPr>
          <w:sz w:val="28"/>
          <w:szCs w:val="28"/>
        </w:rPr>
        <w:t xml:space="preserve">: </w:t>
      </w:r>
      <w:hyperlink r:id="rId61" w:history="1">
        <w:r w:rsidRPr="00CB77F2">
          <w:rPr>
            <w:rStyle w:val="a7"/>
            <w:color w:val="auto"/>
            <w:sz w:val="28"/>
            <w:szCs w:val="28"/>
            <w:u w:val="none"/>
          </w:rPr>
          <w:t>https://docs.soliditylang.org/en/v0.8.19/</w:t>
        </w:r>
      </w:hyperlink>
      <w:r w:rsidRPr="00CB77F2">
        <w:rPr>
          <w:sz w:val="28"/>
          <w:szCs w:val="28"/>
        </w:rPr>
        <w:t xml:space="preserve"> (дата обращения: </w:t>
      </w:r>
      <w:r w:rsidRPr="00CB77F2">
        <w:rPr>
          <w:rStyle w:val="a7"/>
          <w:color w:val="auto"/>
          <w:sz w:val="28"/>
          <w:szCs w:val="28"/>
          <w:u w:val="none"/>
          <w:shd w:val="clear" w:color="auto" w:fill="FFFFFF"/>
        </w:rPr>
        <w:t>11.02.2023 г</w:t>
      </w:r>
      <w:r w:rsidRPr="00CB77F2">
        <w:rPr>
          <w:noProof/>
          <w:sz w:val="28"/>
        </w:rPr>
        <w:t>).</w:t>
      </w:r>
    </w:p>
    <w:p w14:paraId="488A6129" w14:textId="1EE258AE" w:rsidR="007B6BD7" w:rsidRPr="00682E41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682E41">
        <w:rPr>
          <w:sz w:val="28"/>
          <w:szCs w:val="28"/>
        </w:rPr>
        <w:t xml:space="preserve">Библиотека </w:t>
      </w:r>
      <w:r w:rsidR="00682E41" w:rsidRPr="00682E41">
        <w:rPr>
          <w:sz w:val="28"/>
          <w:szCs w:val="28"/>
          <w:lang w:val="en-GB"/>
        </w:rPr>
        <w:t>OpenZeppelin</w:t>
      </w:r>
      <w:r w:rsidRPr="00682E41">
        <w:rPr>
          <w:sz w:val="28"/>
          <w:szCs w:val="28"/>
        </w:rPr>
        <w:t>.</w:t>
      </w:r>
      <w:r w:rsidRPr="00D1575D">
        <w:t xml:space="preserve"> </w:t>
      </w:r>
      <w:r w:rsidR="00632851" w:rsidRPr="00682E41">
        <w:rPr>
          <w:noProof/>
          <w:sz w:val="28"/>
        </w:rPr>
        <w:t>[Элек</w:t>
      </w:r>
      <w:r w:rsidRPr="00682E41">
        <w:rPr>
          <w:noProof/>
          <w:sz w:val="28"/>
        </w:rPr>
        <w:t>тронный ресурс]</w:t>
      </w:r>
      <w:r w:rsidR="00632851" w:rsidRPr="00682E41">
        <w:rPr>
          <w:noProof/>
          <w:sz w:val="28"/>
        </w:rPr>
        <w:t xml:space="preserve"> </w:t>
      </w:r>
      <w:r w:rsidR="00632851" w:rsidRPr="00682E41">
        <w:rPr>
          <w:noProof/>
          <w:sz w:val="28"/>
          <w:lang w:val="en-GB"/>
        </w:rPr>
        <w:t>URL</w:t>
      </w:r>
      <w:r w:rsidR="00632851" w:rsidRPr="00682E41">
        <w:rPr>
          <w:noProof/>
          <w:sz w:val="28"/>
        </w:rPr>
        <w:t xml:space="preserve">: </w:t>
      </w:r>
      <w:hyperlink r:id="rId62" w:history="1"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://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/4.</w:t>
        </w:r>
        <w:r w:rsidR="00682E41" w:rsidRPr="00682E41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682E41" w:rsidRPr="00682E41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682E41" w:rsidRPr="00682E41">
        <w:rPr>
          <w:noProof/>
          <w:sz w:val="28"/>
        </w:rPr>
        <w:t xml:space="preserve"> </w:t>
      </w:r>
      <w:r w:rsidRPr="00682E41">
        <w:rPr>
          <w:noProof/>
          <w:sz w:val="28"/>
        </w:rPr>
        <w:t>(дата обращения: 11.02.2023 г.</w:t>
      </w:r>
      <w:r w:rsidR="00632851" w:rsidRPr="00682E41">
        <w:rPr>
          <w:noProof/>
          <w:sz w:val="28"/>
        </w:rPr>
        <w:t>)</w:t>
      </w:r>
      <w:r w:rsidRPr="00682E41">
        <w:rPr>
          <w:noProof/>
          <w:sz w:val="28"/>
        </w:rPr>
        <w:t>.</w:t>
      </w:r>
    </w:p>
    <w:p w14:paraId="532B0F59" w14:textId="77777777" w:rsidR="00B907F6" w:rsidRPr="00B907F6" w:rsidRDefault="003B0833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>
        <w:rPr>
          <w:noProof/>
          <w:sz w:val="28"/>
        </w:rPr>
        <w:t xml:space="preserve">Стандарт </w:t>
      </w:r>
      <w:r>
        <w:rPr>
          <w:noProof/>
          <w:sz w:val="28"/>
          <w:lang w:val="en-US"/>
        </w:rPr>
        <w:t>ERC</w:t>
      </w:r>
      <w:r w:rsidRPr="003B0833">
        <w:rPr>
          <w:noProof/>
          <w:sz w:val="28"/>
        </w:rPr>
        <w:t>20.</w:t>
      </w:r>
      <w:r w:rsidR="002377D2" w:rsidRPr="002377D2">
        <w:rPr>
          <w:noProof/>
          <w:sz w:val="28"/>
        </w:rPr>
        <w:t xml:space="preserve"> </w:t>
      </w:r>
      <w:r w:rsidR="002377D2" w:rsidRPr="00337202">
        <w:rPr>
          <w:noProof/>
          <w:sz w:val="28"/>
        </w:rPr>
        <w:t>[Элек</w:t>
      </w:r>
      <w:r w:rsidR="002377D2">
        <w:rPr>
          <w:noProof/>
          <w:sz w:val="28"/>
        </w:rPr>
        <w:t>тронный ресурс]</w:t>
      </w:r>
      <w:r w:rsidR="002377D2" w:rsidRPr="00337202">
        <w:rPr>
          <w:noProof/>
          <w:sz w:val="28"/>
        </w:rPr>
        <w:t xml:space="preserve"> </w:t>
      </w:r>
      <w:r w:rsidR="002377D2" w:rsidRPr="00337202">
        <w:rPr>
          <w:noProof/>
          <w:sz w:val="28"/>
          <w:lang w:val="en-GB"/>
        </w:rPr>
        <w:t>URL</w:t>
      </w:r>
      <w:r w:rsidR="002377D2" w:rsidRPr="00337202">
        <w:rPr>
          <w:noProof/>
          <w:sz w:val="28"/>
        </w:rPr>
        <w:t xml:space="preserve">: </w:t>
      </w:r>
      <w:hyperlink r:id="rId63" w:history="1"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://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openzeppelin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contracts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/2.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x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/</w:t>
        </w:r>
        <w:r w:rsidR="002377D2" w:rsidRPr="002377D2">
          <w:rPr>
            <w:rStyle w:val="a7"/>
            <w:noProof/>
            <w:color w:val="auto"/>
            <w:sz w:val="28"/>
            <w:u w:val="none"/>
            <w:lang w:val="en-GB"/>
          </w:rPr>
          <w:t>erc</w:t>
        </w:r>
        <w:r w:rsidR="002377D2" w:rsidRPr="002377D2">
          <w:rPr>
            <w:rStyle w:val="a7"/>
            <w:noProof/>
            <w:color w:val="auto"/>
            <w:sz w:val="28"/>
            <w:u w:val="none"/>
          </w:rPr>
          <w:t>20</w:t>
        </w:r>
      </w:hyperlink>
      <w:r w:rsidR="002377D2" w:rsidRPr="002377D2">
        <w:rPr>
          <w:noProof/>
          <w:sz w:val="28"/>
        </w:rPr>
        <w:t xml:space="preserve"> (дата </w:t>
      </w:r>
      <w:r w:rsidR="002377D2">
        <w:rPr>
          <w:noProof/>
          <w:sz w:val="28"/>
        </w:rPr>
        <w:t>обращения: 11.02.2023</w:t>
      </w:r>
      <w:r w:rsidR="002377D2" w:rsidRPr="003B0833">
        <w:rPr>
          <w:noProof/>
          <w:sz w:val="28"/>
        </w:rPr>
        <w:t xml:space="preserve"> </w:t>
      </w:r>
      <w:r w:rsidR="002377D2">
        <w:rPr>
          <w:noProof/>
          <w:sz w:val="28"/>
        </w:rPr>
        <w:t>г.</w:t>
      </w:r>
      <w:r w:rsidR="002377D2" w:rsidRPr="00337202">
        <w:rPr>
          <w:noProof/>
          <w:sz w:val="28"/>
        </w:rPr>
        <w:t>)</w:t>
      </w:r>
      <w:r w:rsidR="002377D2" w:rsidRPr="003B0833">
        <w:rPr>
          <w:noProof/>
          <w:sz w:val="28"/>
        </w:rPr>
        <w:t>.</w:t>
      </w:r>
    </w:p>
    <w:p w14:paraId="6EACABA3" w14:textId="35AC9537" w:rsidR="00FC5823" w:rsidRPr="00FA7DFA" w:rsidRDefault="00B907F6" w:rsidP="004F23D6">
      <w:pPr>
        <w:pStyle w:val="ad"/>
        <w:numPr>
          <w:ilvl w:val="0"/>
          <w:numId w:val="13"/>
        </w:numPr>
        <w:tabs>
          <w:tab w:val="left" w:pos="709"/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B907F6">
        <w:rPr>
          <w:noProof/>
          <w:sz w:val="28"/>
          <w:lang w:val="en-US"/>
        </w:rPr>
        <w:t>Remix</w:t>
      </w:r>
      <w:r w:rsidRPr="00B907F6">
        <w:rPr>
          <w:noProof/>
          <w:sz w:val="28"/>
        </w:rPr>
        <w:t xml:space="preserve"> </w:t>
      </w:r>
      <w:r w:rsidRPr="00B907F6">
        <w:rPr>
          <w:noProof/>
          <w:sz w:val="28"/>
          <w:lang w:val="en-US"/>
        </w:rPr>
        <w:t>IDE</w:t>
      </w:r>
      <w:r w:rsidRPr="00B907F6">
        <w:rPr>
          <w:noProof/>
          <w:sz w:val="28"/>
        </w:rPr>
        <w:t xml:space="preserve">. [Электронный ресурс] </w:t>
      </w:r>
      <w:r w:rsidRPr="00B907F6">
        <w:rPr>
          <w:noProof/>
          <w:sz w:val="28"/>
          <w:lang w:val="en-GB"/>
        </w:rPr>
        <w:t>URL</w:t>
      </w:r>
      <w:r w:rsidRPr="00B907F6">
        <w:rPr>
          <w:noProof/>
          <w:sz w:val="28"/>
        </w:rPr>
        <w:t xml:space="preserve">: </w:t>
      </w:r>
      <w:hyperlink r:id="rId64" w:history="1"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B907F6">
          <w:rPr>
            <w:rStyle w:val="a7"/>
            <w:noProof/>
            <w:color w:val="auto"/>
            <w:sz w:val="28"/>
            <w:u w:val="none"/>
          </w:rPr>
          <w:t>://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remix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ethereum</w:t>
        </w:r>
        <w:r w:rsidRPr="00B907F6">
          <w:rPr>
            <w:rStyle w:val="a7"/>
            <w:noProof/>
            <w:color w:val="auto"/>
            <w:sz w:val="28"/>
            <w:u w:val="none"/>
          </w:rPr>
          <w:t>.</w:t>
        </w:r>
        <w:r w:rsidRPr="00B907F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B907F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B907F6">
        <w:rPr>
          <w:noProof/>
          <w:sz w:val="28"/>
        </w:rPr>
        <w:t xml:space="preserve"> (дата обращения: 11.02.2023 г.).</w:t>
      </w:r>
    </w:p>
    <w:p w14:paraId="42C763B2" w14:textId="647BC921" w:rsidR="00FA7DFA" w:rsidRPr="00135C66" w:rsidRDefault="007632C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Express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5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expressjs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34781CD9" w14:textId="1278F964" w:rsidR="008B1D38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Node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6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nodejs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</w:hyperlink>
      <w:r w:rsidRPr="00135C66">
        <w:rPr>
          <w:noProof/>
          <w:sz w:val="28"/>
        </w:rPr>
        <w:t xml:space="preserve"> (дата обращения: 11.02.2023 г.).</w:t>
      </w:r>
    </w:p>
    <w:p w14:paraId="61BEC5A2" w14:textId="51574C89" w:rsidR="0022450D" w:rsidRPr="00135C66" w:rsidRDefault="0022450D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Pr="00135C66">
        <w:rPr>
          <w:sz w:val="28"/>
          <w:szCs w:val="28"/>
          <w:lang w:val="en-US"/>
        </w:rPr>
        <w:t>Ethers</w:t>
      </w:r>
      <w:r w:rsidRPr="00135C66">
        <w:rPr>
          <w:sz w:val="28"/>
          <w:szCs w:val="28"/>
        </w:rPr>
        <w:t>.</w:t>
      </w:r>
      <w:r w:rsidRPr="00135C66">
        <w:rPr>
          <w:sz w:val="28"/>
          <w:szCs w:val="28"/>
          <w:lang w:val="en-US"/>
        </w:rPr>
        <w:t>js</w:t>
      </w:r>
      <w:r w:rsidRPr="00135C66">
        <w:rPr>
          <w:sz w:val="28"/>
          <w:szCs w:val="28"/>
        </w:rPr>
        <w:t xml:space="preserve">. </w:t>
      </w:r>
      <w:r w:rsidRPr="00135C66">
        <w:rPr>
          <w:noProof/>
          <w:sz w:val="28"/>
        </w:rPr>
        <w:t xml:space="preserve">[Электронный ресурс] </w:t>
      </w:r>
      <w:r w:rsidRPr="00135C66">
        <w:rPr>
          <w:noProof/>
          <w:sz w:val="28"/>
          <w:lang w:val="en-GB"/>
        </w:rPr>
        <w:t>URL</w:t>
      </w:r>
      <w:r w:rsidRPr="00135C66">
        <w:rPr>
          <w:noProof/>
          <w:sz w:val="28"/>
        </w:rPr>
        <w:t xml:space="preserve">: </w:t>
      </w:r>
      <w:hyperlink r:id="rId67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ethers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5/</w:t>
        </w:r>
      </w:hyperlink>
      <w:r w:rsidRPr="00135C66">
        <w:rPr>
          <w:rStyle w:val="a7"/>
          <w:noProof/>
          <w:color w:val="auto"/>
          <w:sz w:val="28"/>
          <w:u w:val="none"/>
        </w:rPr>
        <w:t xml:space="preserve"> </w:t>
      </w:r>
      <w:r w:rsidRPr="00135C66">
        <w:rPr>
          <w:noProof/>
          <w:sz w:val="28"/>
        </w:rPr>
        <w:t>(дата обращения: 11.02.2023 г.).</w:t>
      </w:r>
    </w:p>
    <w:p w14:paraId="19999023" w14:textId="76E5BD67" w:rsidR="0022450D" w:rsidRPr="00135C66" w:rsidRDefault="00D53EB8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Alchemy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API</w:t>
      </w:r>
      <w:r w:rsidR="0022450D" w:rsidRPr="00135C66">
        <w:rPr>
          <w:sz w:val="28"/>
          <w:szCs w:val="28"/>
        </w:rPr>
        <w:t xml:space="preserve">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8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www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alchemy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333B4125" w14:textId="017D7F5B" w:rsidR="0022450D" w:rsidRPr="00135C66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69" w:history="1"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://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.</w:t>
        </w:r>
        <w:r w:rsidR="00AF07CE"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="00AF07CE"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="00AF07CE"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033EE54A" w14:textId="435B642A" w:rsidR="0022450D" w:rsidRPr="009758BB" w:rsidRDefault="007A3D62" w:rsidP="004F23D6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  <w:lang w:val="en-US"/>
        </w:rPr>
        <w:t>Redux</w:t>
      </w:r>
      <w:r w:rsidRPr="00135C66">
        <w:rPr>
          <w:sz w:val="28"/>
          <w:szCs w:val="28"/>
        </w:rPr>
        <w:t xml:space="preserve"> </w:t>
      </w:r>
      <w:r w:rsidRPr="00135C66">
        <w:rPr>
          <w:sz w:val="28"/>
          <w:szCs w:val="28"/>
          <w:lang w:val="en-US"/>
        </w:rPr>
        <w:t>Toolkit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0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redux</w:t>
        </w:r>
        <w:r w:rsidRPr="00135C66">
          <w:rPr>
            <w:rStyle w:val="a7"/>
            <w:noProof/>
            <w:color w:val="auto"/>
            <w:sz w:val="28"/>
            <w:u w:val="none"/>
          </w:rPr>
          <w:t>-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toolkit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org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135C66">
        <w:rPr>
          <w:noProof/>
          <w:sz w:val="28"/>
        </w:rPr>
        <w:t xml:space="preserve"> </w:t>
      </w:r>
      <w:r w:rsidR="0022450D" w:rsidRPr="00135C66">
        <w:rPr>
          <w:noProof/>
          <w:sz w:val="28"/>
        </w:rPr>
        <w:t>(дата обращения: 11.02.2023 г.).</w:t>
      </w:r>
    </w:p>
    <w:p w14:paraId="68EA415D" w14:textId="3989D5C8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  <w:lang w:val="en-US"/>
        </w:rPr>
        <w:t>MUI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1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mui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rStyle w:val="a7"/>
          <w:noProof/>
          <w:color w:val="auto"/>
          <w:sz w:val="28"/>
          <w:u w:val="none"/>
        </w:rPr>
        <w:t xml:space="preserve"> </w:t>
      </w:r>
      <w:r w:rsidRPr="009758BB">
        <w:rPr>
          <w:noProof/>
          <w:sz w:val="28"/>
        </w:rPr>
        <w:t>дата обращения: 11.02.2023 г.).</w:t>
      </w:r>
    </w:p>
    <w:p w14:paraId="1E51911F" w14:textId="5309C26D" w:rsidR="009758BB" w:rsidRPr="009758BB" w:rsidRDefault="009758BB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9758BB">
        <w:rPr>
          <w:sz w:val="28"/>
          <w:szCs w:val="28"/>
        </w:rPr>
        <w:t xml:space="preserve">Документация </w:t>
      </w:r>
      <w:r w:rsidRPr="009758BB">
        <w:rPr>
          <w:sz w:val="28"/>
          <w:szCs w:val="28"/>
          <w:lang w:val="en-US"/>
        </w:rPr>
        <w:t>Emotion</w:t>
      </w:r>
      <w:r w:rsidRPr="009758BB">
        <w:rPr>
          <w:sz w:val="28"/>
          <w:szCs w:val="28"/>
        </w:rPr>
        <w:t>.</w:t>
      </w:r>
      <w:r w:rsidRPr="009758BB">
        <w:rPr>
          <w:sz w:val="28"/>
          <w:szCs w:val="28"/>
          <w:lang w:val="en-US"/>
        </w:rPr>
        <w:t>js</w:t>
      </w:r>
      <w:r w:rsidRPr="009758BB">
        <w:rPr>
          <w:sz w:val="28"/>
          <w:szCs w:val="28"/>
        </w:rPr>
        <w:t xml:space="preserve">. </w:t>
      </w:r>
      <w:r w:rsidRPr="009758BB">
        <w:rPr>
          <w:noProof/>
          <w:sz w:val="28"/>
        </w:rPr>
        <w:t xml:space="preserve">[Электронный ресурс] </w:t>
      </w:r>
      <w:r w:rsidRPr="009758BB">
        <w:rPr>
          <w:noProof/>
          <w:sz w:val="28"/>
          <w:lang w:val="en-GB"/>
        </w:rPr>
        <w:t>URL</w:t>
      </w:r>
      <w:r w:rsidRPr="009758BB">
        <w:rPr>
          <w:noProof/>
          <w:sz w:val="28"/>
        </w:rPr>
        <w:t xml:space="preserve">: </w:t>
      </w:r>
      <w:hyperlink r:id="rId72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emotion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sh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docs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introduction</w:t>
        </w:r>
      </w:hyperlink>
      <w:r w:rsidRPr="009758BB">
        <w:rPr>
          <w:noProof/>
          <w:sz w:val="28"/>
        </w:rPr>
        <w:t xml:space="preserve"> (дата обращения: 11.02.2023 г.).</w:t>
      </w:r>
    </w:p>
    <w:p w14:paraId="1DCA0288" w14:textId="77777777" w:rsidR="009758BB" w:rsidRPr="009758BB" w:rsidRDefault="003B09AD" w:rsidP="009758BB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sz w:val="28"/>
          <w:szCs w:val="28"/>
        </w:rPr>
      </w:pPr>
      <w:r w:rsidRPr="00135C66">
        <w:rPr>
          <w:sz w:val="28"/>
          <w:szCs w:val="28"/>
        </w:rPr>
        <w:t xml:space="preserve">Документация </w:t>
      </w:r>
      <w:r w:rsidR="00697DA3" w:rsidRPr="00135C66">
        <w:rPr>
          <w:sz w:val="28"/>
          <w:szCs w:val="28"/>
          <w:lang w:val="en-US"/>
        </w:rPr>
        <w:t>w</w:t>
      </w:r>
      <w:r w:rsidRPr="00135C66">
        <w:rPr>
          <w:sz w:val="28"/>
          <w:szCs w:val="28"/>
          <w:lang w:val="en-US"/>
        </w:rPr>
        <w:t>eb</w:t>
      </w:r>
      <w:r w:rsidRPr="00135C66">
        <w:rPr>
          <w:sz w:val="28"/>
          <w:szCs w:val="28"/>
        </w:rPr>
        <w:t>3.</w:t>
      </w:r>
      <w:r w:rsidRPr="00135C66">
        <w:rPr>
          <w:sz w:val="28"/>
          <w:szCs w:val="28"/>
          <w:lang w:val="en-US"/>
        </w:rPr>
        <w:t>js</w:t>
      </w:r>
      <w:r w:rsidR="0022450D" w:rsidRPr="00135C66">
        <w:rPr>
          <w:sz w:val="28"/>
          <w:szCs w:val="28"/>
        </w:rPr>
        <w:t xml:space="preserve">. </w:t>
      </w:r>
      <w:r w:rsidR="0022450D" w:rsidRPr="00135C66">
        <w:rPr>
          <w:noProof/>
          <w:sz w:val="28"/>
        </w:rPr>
        <w:t xml:space="preserve">[Электронный ресурс] </w:t>
      </w:r>
      <w:r w:rsidR="0022450D" w:rsidRPr="00135C66">
        <w:rPr>
          <w:noProof/>
          <w:sz w:val="28"/>
          <w:lang w:val="en-GB"/>
        </w:rPr>
        <w:t>URL</w:t>
      </w:r>
      <w:r w:rsidR="0022450D" w:rsidRPr="00135C66">
        <w:rPr>
          <w:noProof/>
          <w:sz w:val="28"/>
        </w:rPr>
        <w:t xml:space="preserve">: </w:t>
      </w:r>
      <w:hyperlink r:id="rId73" w:history="1"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135C66">
          <w:rPr>
            <w:rStyle w:val="a7"/>
            <w:noProof/>
            <w:color w:val="auto"/>
            <w:sz w:val="28"/>
            <w:u w:val="none"/>
          </w:rPr>
          <w:t>://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web</w:t>
        </w:r>
        <w:r w:rsidRPr="00135C66">
          <w:rPr>
            <w:rStyle w:val="a7"/>
            <w:noProof/>
            <w:color w:val="auto"/>
            <w:sz w:val="28"/>
            <w:u w:val="none"/>
          </w:rPr>
          <w:t>3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js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readthedocs</w:t>
        </w:r>
        <w:r w:rsidRPr="00135C66">
          <w:rPr>
            <w:rStyle w:val="a7"/>
            <w:noProof/>
            <w:color w:val="auto"/>
            <w:sz w:val="28"/>
            <w:u w:val="none"/>
          </w:rPr>
          <w:t>.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io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en</w:t>
        </w:r>
        <w:r w:rsidRPr="00135C66">
          <w:rPr>
            <w:rStyle w:val="a7"/>
            <w:noProof/>
            <w:color w:val="auto"/>
            <w:sz w:val="28"/>
            <w:u w:val="none"/>
          </w:rPr>
          <w:t>/</w:t>
        </w:r>
        <w:r w:rsidRPr="00135C66">
          <w:rPr>
            <w:rStyle w:val="a7"/>
            <w:noProof/>
            <w:color w:val="auto"/>
            <w:sz w:val="28"/>
            <w:u w:val="none"/>
            <w:lang w:val="en-GB"/>
          </w:rPr>
          <w:t>v</w:t>
        </w:r>
        <w:r w:rsidRPr="00135C66">
          <w:rPr>
            <w:rStyle w:val="a7"/>
            <w:noProof/>
            <w:color w:val="auto"/>
            <w:sz w:val="28"/>
            <w:u w:val="none"/>
          </w:rPr>
          <w:t>1.8.2/</w:t>
        </w:r>
      </w:hyperlink>
      <w:r w:rsidRPr="00135C66">
        <w:rPr>
          <w:noProof/>
          <w:sz w:val="28"/>
        </w:rPr>
        <w:t xml:space="preserve"> </w:t>
      </w:r>
      <w:r w:rsidR="00C401C7" w:rsidRPr="00135C66">
        <w:rPr>
          <w:noProof/>
          <w:sz w:val="28"/>
        </w:rPr>
        <w:t>(дата обращения: 11.02.2023 </w:t>
      </w:r>
      <w:r w:rsidR="0022450D" w:rsidRPr="00135C66">
        <w:rPr>
          <w:noProof/>
          <w:sz w:val="28"/>
        </w:rPr>
        <w:t>г.).</w:t>
      </w:r>
    </w:p>
    <w:p w14:paraId="6CD42AFB" w14:textId="618EFE04" w:rsidR="00CF521D" w:rsidRPr="00CF521D" w:rsidRDefault="00135C66" w:rsidP="00CF521D">
      <w:pPr>
        <w:pStyle w:val="ad"/>
        <w:numPr>
          <w:ilvl w:val="0"/>
          <w:numId w:val="13"/>
        </w:numPr>
        <w:tabs>
          <w:tab w:val="left" w:pos="1276"/>
        </w:tabs>
        <w:spacing w:line="360" w:lineRule="auto"/>
        <w:ind w:left="0" w:firstLine="709"/>
        <w:rPr>
          <w:noProof/>
          <w:sz w:val="28"/>
        </w:rPr>
      </w:pPr>
      <w:r w:rsidRPr="009758BB">
        <w:rPr>
          <w:sz w:val="28"/>
          <w:szCs w:val="28"/>
          <w:lang w:val="en-US"/>
        </w:rPr>
        <w:t>Visual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Studio</w:t>
      </w:r>
      <w:r w:rsidRPr="009758BB">
        <w:rPr>
          <w:sz w:val="28"/>
          <w:szCs w:val="28"/>
        </w:rPr>
        <w:t xml:space="preserve"> </w:t>
      </w:r>
      <w:r w:rsidRPr="009758BB">
        <w:rPr>
          <w:sz w:val="28"/>
          <w:szCs w:val="28"/>
          <w:lang w:val="en-US"/>
        </w:rPr>
        <w:t>Code</w:t>
      </w:r>
      <w:r w:rsidR="0022450D" w:rsidRPr="009758BB">
        <w:rPr>
          <w:sz w:val="28"/>
          <w:szCs w:val="28"/>
        </w:rPr>
        <w:t xml:space="preserve">. </w:t>
      </w:r>
      <w:r w:rsidR="0022450D" w:rsidRPr="009758BB">
        <w:rPr>
          <w:noProof/>
          <w:sz w:val="28"/>
        </w:rPr>
        <w:t xml:space="preserve">[Электронный ресурс] </w:t>
      </w:r>
      <w:r w:rsidR="0022450D" w:rsidRPr="009758BB">
        <w:rPr>
          <w:noProof/>
          <w:sz w:val="28"/>
          <w:lang w:val="en-GB"/>
        </w:rPr>
        <w:t>URL</w:t>
      </w:r>
      <w:r w:rsidR="0022450D" w:rsidRPr="009758BB">
        <w:rPr>
          <w:noProof/>
          <w:sz w:val="28"/>
        </w:rPr>
        <w:t xml:space="preserve">: </w:t>
      </w:r>
      <w:hyperlink r:id="rId74" w:history="1"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https</w:t>
        </w:r>
        <w:r w:rsidRPr="009758BB">
          <w:rPr>
            <w:rStyle w:val="a7"/>
            <w:noProof/>
            <w:color w:val="auto"/>
            <w:sz w:val="28"/>
            <w:u w:val="none"/>
          </w:rPr>
          <w:t>://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code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visualstudio</w:t>
        </w:r>
        <w:r w:rsidRPr="009758BB">
          <w:rPr>
            <w:rStyle w:val="a7"/>
            <w:noProof/>
            <w:color w:val="auto"/>
            <w:sz w:val="28"/>
            <w:u w:val="none"/>
          </w:rPr>
          <w:t>.</w:t>
        </w:r>
        <w:r w:rsidRPr="009758BB">
          <w:rPr>
            <w:rStyle w:val="a7"/>
            <w:noProof/>
            <w:color w:val="auto"/>
            <w:sz w:val="28"/>
            <w:u w:val="none"/>
            <w:lang w:val="en-GB"/>
          </w:rPr>
          <w:t>com</w:t>
        </w:r>
        <w:r w:rsidRPr="009758BB">
          <w:rPr>
            <w:rStyle w:val="a7"/>
            <w:noProof/>
            <w:color w:val="auto"/>
            <w:sz w:val="28"/>
            <w:u w:val="none"/>
          </w:rPr>
          <w:t>/</w:t>
        </w:r>
      </w:hyperlink>
      <w:r w:rsidRPr="009758BB">
        <w:rPr>
          <w:noProof/>
          <w:sz w:val="28"/>
        </w:rPr>
        <w:t xml:space="preserve"> </w:t>
      </w:r>
      <w:r w:rsidR="0022450D" w:rsidRPr="009758BB">
        <w:rPr>
          <w:noProof/>
          <w:sz w:val="28"/>
        </w:rPr>
        <w:t>(дата обращения: 11.02.2023 г.).</w:t>
      </w:r>
    </w:p>
    <w:p w14:paraId="454FE2D4" w14:textId="1229F4DC" w:rsidR="00CF521D" w:rsidRPr="00CF521D" w:rsidRDefault="00CF521D" w:rsidP="00366345">
      <w:pPr>
        <w:pStyle w:val="1"/>
        <w:spacing w:after="0" w:line="360" w:lineRule="auto"/>
      </w:pPr>
      <w:bookmarkStart w:id="66" w:name="_Toc134568498"/>
      <w:r>
        <w:lastRenderedPageBreak/>
        <w:t>ПРИЛОЖЕНИЯ</w:t>
      </w:r>
      <w:bookmarkEnd w:id="66"/>
    </w:p>
    <w:p w14:paraId="1F6BD6CD" w14:textId="5F459827" w:rsidR="00CF521D" w:rsidRPr="003D7489" w:rsidRDefault="00CF521D" w:rsidP="00CF521D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7" w:name="_Toc134568499"/>
      <w:r>
        <w:t>Приложение А</w:t>
      </w:r>
      <w:r w:rsidRPr="0025789A">
        <w:t xml:space="preserve">. </w:t>
      </w:r>
      <w:r>
        <w:t>Листинги исходного кода</w:t>
      </w:r>
      <w:bookmarkEnd w:id="67"/>
    </w:p>
    <w:p w14:paraId="7826819D" w14:textId="3E194F65" w:rsidR="007C3128" w:rsidRPr="00DE654B" w:rsidRDefault="007C3128" w:rsidP="007C3128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1 – </w:t>
      </w:r>
      <w:r w:rsidR="00D445D8">
        <w:rPr>
          <w:sz w:val="28"/>
          <w:szCs w:val="28"/>
        </w:rPr>
        <w:t>С</w:t>
      </w:r>
      <w:r w:rsidR="0059655A" w:rsidRPr="0059655A">
        <w:rPr>
          <w:sz w:val="28"/>
          <w:szCs w:val="28"/>
        </w:rPr>
        <w:t>март</w:t>
      </w:r>
      <w:r w:rsidR="0059655A" w:rsidRPr="00DE654B">
        <w:rPr>
          <w:sz w:val="28"/>
          <w:szCs w:val="28"/>
          <w:lang w:val="en-US"/>
        </w:rPr>
        <w:t>-</w:t>
      </w:r>
      <w:r w:rsidR="0059655A" w:rsidRPr="0059655A">
        <w:rPr>
          <w:sz w:val="28"/>
          <w:szCs w:val="28"/>
        </w:rPr>
        <w:t>контракт</w:t>
      </w:r>
      <w:r w:rsidR="0059655A" w:rsidRPr="00DE654B">
        <w:rPr>
          <w:sz w:val="28"/>
          <w:szCs w:val="28"/>
          <w:lang w:val="en-US"/>
        </w:rPr>
        <w:t xml:space="preserve"> </w:t>
      </w:r>
      <w:r w:rsidR="0059655A" w:rsidRPr="007434BC">
        <w:rPr>
          <w:sz w:val="28"/>
          <w:szCs w:val="28"/>
          <w:lang w:val="en-US"/>
        </w:rPr>
        <w:t>EVotingManager</w:t>
      </w:r>
    </w:p>
    <w:p w14:paraId="6712FAE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>contract EVotingManager {</w:t>
      </w:r>
    </w:p>
    <w:p w14:paraId="5E30E11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address public owner;</w:t>
      </w:r>
    </w:p>
    <w:p w14:paraId="1438E3EA" w14:textId="72B22434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address[] eVotings;</w:t>
      </w:r>
    </w:p>
    <w:p w14:paraId="658C3B55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FCD15F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constructor() {</w:t>
      </w:r>
    </w:p>
    <w:p w14:paraId="09D0F975" w14:textId="2F3F7A21" w:rsidR="006A30FB" w:rsidRPr="006A30FB" w:rsidRDefault="00A801B3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>
        <w:rPr>
          <w:rFonts w:ascii="Courier New" w:eastAsia="Times New Roman" w:hAnsi="Courier New" w:cs="Courier New"/>
          <w:color w:val="000000"/>
          <w:lang w:val="en-US"/>
        </w:rPr>
        <w:t xml:space="preserve">        owner = msg.sender;</w:t>
      </w:r>
    </w:p>
    <w:p w14:paraId="30FEA49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33FE1432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55990FD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getEVotings() view public returns (address[] memory) {</w:t>
      </w:r>
    </w:p>
    <w:p w14:paraId="481C170C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return eVotings;</w:t>
      </w:r>
    </w:p>
    <w:p w14:paraId="78ACF8B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1ECF01D1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0685675A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function addEVoting(address _eVoting) public {</w:t>
      </w:r>
    </w:p>
    <w:p w14:paraId="46DA928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require(</w:t>
      </w:r>
    </w:p>
    <w:p w14:paraId="4A352787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msg.sender == owner,</w:t>
      </w:r>
    </w:p>
    <w:p w14:paraId="743A4CFE" w14:textId="77777777" w:rsidR="006A30FB" w:rsidRPr="006A30FB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    "Only owner can add voting."</w:t>
      </w:r>
    </w:p>
    <w:p w14:paraId="7BA89C2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6A30FB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467732">
        <w:rPr>
          <w:rFonts w:ascii="Courier New" w:eastAsia="Times New Roman" w:hAnsi="Courier New" w:cs="Courier New"/>
          <w:color w:val="000000"/>
          <w:lang w:val="en-US"/>
        </w:rPr>
        <w:t>);</w:t>
      </w:r>
    </w:p>
    <w:p w14:paraId="0E7AF243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    eVotings.push(_eVoting);</w:t>
      </w:r>
    </w:p>
    <w:p w14:paraId="1DACBE72" w14:textId="77777777" w:rsidR="006A30FB" w:rsidRPr="00467732" w:rsidRDefault="006A30FB" w:rsidP="006A30FB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0712E78C" w14:textId="77777777" w:rsidR="006A30FB" w:rsidRPr="006A30FB" w:rsidRDefault="006A30FB" w:rsidP="006A30FB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467732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27C2D307" w14:textId="77777777" w:rsidR="007C3128" w:rsidRPr="00467732" w:rsidRDefault="007C3128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30B653C7" w14:textId="6C079F0B" w:rsidR="00255C41" w:rsidRPr="00DE654B" w:rsidRDefault="00255C41" w:rsidP="00255C41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2 – </w:t>
      </w:r>
      <w:r w:rsidR="00D445D8">
        <w:rPr>
          <w:noProof/>
          <w:sz w:val="28"/>
        </w:rPr>
        <w:t>С</w:t>
      </w:r>
      <w:r w:rsidR="00467732" w:rsidRPr="00467732">
        <w:rPr>
          <w:sz w:val="28"/>
        </w:rPr>
        <w:t>март</w:t>
      </w:r>
      <w:r w:rsidR="00467732" w:rsidRPr="00DE654B">
        <w:rPr>
          <w:sz w:val="28"/>
          <w:lang w:val="en-US"/>
        </w:rPr>
        <w:t>-</w:t>
      </w:r>
      <w:r w:rsidR="00467732" w:rsidRPr="00467732">
        <w:rPr>
          <w:sz w:val="28"/>
        </w:rPr>
        <w:t>контракт</w:t>
      </w:r>
      <w:r w:rsidR="00467732" w:rsidRPr="00DE654B">
        <w:rPr>
          <w:sz w:val="28"/>
          <w:lang w:val="en-US"/>
        </w:rPr>
        <w:t xml:space="preserve"> </w:t>
      </w:r>
      <w:r w:rsidR="00467732" w:rsidRPr="001169AA">
        <w:rPr>
          <w:sz w:val="28"/>
          <w:lang w:val="en-US"/>
        </w:rPr>
        <w:t>EVotingToken</w:t>
      </w:r>
    </w:p>
    <w:p w14:paraId="043AC502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import "@openzeppelin/contracts/token/ERC20/ERC20.sol";</w:t>
      </w:r>
    </w:p>
    <w:p w14:paraId="5DA4989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import "@openzeppelin/contracts/access/Ownable.sol";</w:t>
      </w:r>
    </w:p>
    <w:p w14:paraId="0E7FDCC3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5A44E5E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>contract EVotingToken is ERC20, Ownable {</w:t>
      </w:r>
    </w:p>
    <w:p w14:paraId="2033B5B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constructor() ERC20("EVotingToken", "EVT") {}</w:t>
      </w:r>
    </w:p>
    <w:p w14:paraId="7ACE0FA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4E3C71E2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mint(address to, uint256 amount) public onlyOwner {</w:t>
      </w:r>
    </w:p>
    <w:p w14:paraId="7FE9C5B0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_mint(to, amount);</w:t>
      </w:r>
    </w:p>
    <w:p w14:paraId="4651E1EE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E553E01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</w:p>
    <w:p w14:paraId="37387E56" w14:textId="77777777" w:rsidR="002F3001" w:rsidRPr="002F3001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function transfer(address from, address to, uint256 amount) public {</w:t>
      </w:r>
    </w:p>
    <w:p w14:paraId="0D537825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2F3001">
        <w:rPr>
          <w:rFonts w:ascii="Courier New" w:eastAsia="Times New Roman" w:hAnsi="Courier New" w:cs="Courier New"/>
          <w:color w:val="000000"/>
          <w:lang w:val="en-US"/>
        </w:rPr>
        <w:t xml:space="preserve">        </w:t>
      </w:r>
      <w:r w:rsidRPr="00DE654B">
        <w:rPr>
          <w:rFonts w:ascii="Courier New" w:eastAsia="Times New Roman" w:hAnsi="Courier New" w:cs="Courier New"/>
          <w:color w:val="000000"/>
          <w:lang w:val="en-US"/>
        </w:rPr>
        <w:t>_transfer(from, to, amount);</w:t>
      </w:r>
    </w:p>
    <w:p w14:paraId="5634E12E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 xml:space="preserve">    }</w:t>
      </w:r>
    </w:p>
    <w:p w14:paraId="45AF9553" w14:textId="77777777" w:rsidR="002F3001" w:rsidRPr="00DE654B" w:rsidRDefault="002F3001" w:rsidP="002F3001">
      <w:pPr>
        <w:shd w:val="clear" w:color="auto" w:fill="FFFFFF"/>
        <w:rPr>
          <w:rFonts w:ascii="Courier New" w:eastAsia="Times New Roman" w:hAnsi="Courier New" w:cs="Courier New"/>
          <w:color w:val="000000"/>
          <w:lang w:val="en-US"/>
        </w:rPr>
      </w:pPr>
      <w:r w:rsidRPr="00DE654B">
        <w:rPr>
          <w:rFonts w:ascii="Courier New" w:eastAsia="Times New Roman" w:hAnsi="Courier New" w:cs="Courier New"/>
          <w:color w:val="000000"/>
          <w:lang w:val="en-US"/>
        </w:rPr>
        <w:t>}</w:t>
      </w:r>
    </w:p>
    <w:p w14:paraId="516BD424" w14:textId="77777777" w:rsidR="00255C41" w:rsidRDefault="00255C41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6323CE20" w14:textId="601AAD39" w:rsidR="00CD4853" w:rsidRPr="00DE654B" w:rsidRDefault="00CD4853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3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получения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списка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голосований</w:t>
      </w:r>
      <w:r w:rsidRPr="00DE654B">
        <w:rPr>
          <w:noProof/>
          <w:sz w:val="28"/>
          <w:lang w:val="en-US"/>
        </w:rPr>
        <w:t xml:space="preserve"> </w:t>
      </w:r>
      <w:r w:rsidRPr="00DE654B">
        <w:rPr>
          <w:rStyle w:val="-0"/>
          <w:rFonts w:ascii="Times New Roman" w:eastAsiaTheme="minorEastAsia" w:hAnsi="Times New Roman"/>
          <w:sz w:val="28"/>
          <w:lang w:val="en-US"/>
        </w:rPr>
        <w:t>getVotingList</w:t>
      </w:r>
    </w:p>
    <w:p w14:paraId="5A5AE5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bCs/>
          <w:lang w:val="en-US"/>
        </w:rPr>
        <w:t>export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getVotingList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C18D8A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</w:p>
    <w:p w14:paraId="103D79A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170F1F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04FFFCC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B9058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1B9C04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B599C0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EVotingManager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getEVotings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7C466C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54A8BCA2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const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votingAddresses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map</w:t>
      </w:r>
      <w:r w:rsidRPr="00CF69DC">
        <w:rPr>
          <w:rFonts w:ascii="Courier New" w:eastAsia="Times New Roman" w:hAnsi="Courier New" w:cs="Courier New"/>
          <w:bCs/>
          <w:lang w:val="en-US"/>
        </w:rPr>
        <w:t>(async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=&gt;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68597DD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contract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ethers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Contract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ABI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signer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C3DD6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B5549CE" w14:textId="77777777" w:rsidR="00CF69DC" w:rsidRDefault="00CF69DC" w:rsidP="00CF69DC">
      <w:pPr>
        <w:shd w:val="clear" w:color="auto" w:fill="FFFFFF"/>
        <w:rPr>
          <w:rFonts w:ascii="Courier New" w:eastAsia="Times New Roman" w:hAnsi="Courier New" w:cs="Courier New"/>
          <w:bCs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</w:rPr>
        <w:t>let</w:t>
      </w:r>
      <w:r w:rsidRPr="00CF69DC">
        <w:rPr>
          <w:rFonts w:ascii="Courier New" w:eastAsia="Times New Roman" w:hAnsi="Courier New" w:cs="Courier New"/>
        </w:rPr>
        <w:t xml:space="preserve"> name </w:t>
      </w:r>
      <w:r w:rsidRPr="00CF69DC">
        <w:rPr>
          <w:rFonts w:ascii="Courier New" w:eastAsia="Times New Roman" w:hAnsi="Courier New" w:cs="Courier New"/>
          <w:bCs/>
        </w:rPr>
        <w:t>=</w:t>
      </w:r>
      <w:r w:rsidRPr="00CF69DC">
        <w:rPr>
          <w:rFonts w:ascii="Courier New" w:eastAsia="Times New Roman" w:hAnsi="Courier New" w:cs="Courier New"/>
        </w:rPr>
        <w:t xml:space="preserve"> ""</w:t>
      </w:r>
      <w:r w:rsidRPr="00CF69DC">
        <w:rPr>
          <w:rFonts w:ascii="Courier New" w:eastAsia="Times New Roman" w:hAnsi="Courier New" w:cs="Courier New"/>
          <w:bCs/>
        </w:rPr>
        <w:t>;</w:t>
      </w:r>
    </w:p>
    <w:p w14:paraId="2F206100" w14:textId="3C17EAFD" w:rsidR="005C0681" w:rsidRPr="005C0681" w:rsidRDefault="00911C2D" w:rsidP="005C0681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="005C0681">
        <w:rPr>
          <w:rFonts w:eastAsia="Times New Roman"/>
          <w:sz w:val="28"/>
        </w:rPr>
        <w:t xml:space="preserve"> листинга 3 приложения А</w:t>
      </w:r>
    </w:p>
    <w:p w14:paraId="11FD617E" w14:textId="77777777" w:rsidR="00CF69DC" w:rsidRPr="00DE654B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11C2D">
        <w:rPr>
          <w:rFonts w:ascii="Courier New" w:eastAsia="Times New Roman" w:hAnsi="Courier New" w:cs="Courier New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startDateTime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DE654B">
        <w:rPr>
          <w:rFonts w:ascii="Courier New" w:eastAsia="Times New Roman" w:hAnsi="Courier New" w:cs="Courier New"/>
          <w:bCs/>
          <w:lang w:val="en-US"/>
        </w:rPr>
        <w:t>=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lang w:val="en-US"/>
        </w:rPr>
        <w:t>Date</w:t>
      </w:r>
      <w:r w:rsidRPr="00DE654B">
        <w:rPr>
          <w:rFonts w:ascii="Courier New" w:eastAsia="Times New Roman" w:hAnsi="Courier New" w:cs="Courier New"/>
          <w:bCs/>
          <w:lang w:val="en-US"/>
        </w:rPr>
        <w:t>();</w:t>
      </w:r>
    </w:p>
    <w:p w14:paraId="4091E9C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DE654B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new</w:t>
      </w:r>
      <w:r w:rsidRPr="00CF69DC">
        <w:rPr>
          <w:rFonts w:ascii="Courier New" w:eastAsia="Times New Roman" w:hAnsi="Courier New" w:cs="Courier New"/>
          <w:lang w:val="en-US"/>
        </w:rPr>
        <w:t xml:space="preserve"> 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8C24A50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10A9C2C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5BA2B6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0C40DE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2FB0AAE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name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getName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79840F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startDateTime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getStartTime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1702468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endDateTime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moment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unix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getEndTime</w:t>
      </w:r>
      <w:r w:rsidRPr="00CF69DC">
        <w:rPr>
          <w:rFonts w:ascii="Courier New" w:eastAsia="Times New Roman" w:hAnsi="Courier New" w:cs="Courier New"/>
          <w:bCs/>
          <w:lang w:val="en-US"/>
        </w:rPr>
        <w:t>())).</w:t>
      </w:r>
      <w:r w:rsidRPr="00CF69DC">
        <w:rPr>
          <w:rFonts w:ascii="Courier New" w:eastAsia="Times New Roman" w:hAnsi="Courier New" w:cs="Courier New"/>
          <w:lang w:val="en-US"/>
        </w:rPr>
        <w:t>toDate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4D57DB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voters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getVoters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3E80CB3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proposalsAddr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getPropposalsAddresses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6E00730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proposalsNames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getPropposalsNames</w:t>
      </w:r>
      <w:r w:rsidRPr="00CF69DC">
        <w:rPr>
          <w:rFonts w:ascii="Courier New" w:eastAsia="Times New Roman" w:hAnsi="Courier New" w:cs="Courier New"/>
          <w:bCs/>
          <w:lang w:val="en-US"/>
        </w:rPr>
        <w:t>();</w:t>
      </w:r>
    </w:p>
    <w:p w14:paraId="2249343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D654B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answers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[];</w:t>
      </w:r>
    </w:p>
    <w:p w14:paraId="620FEF5B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for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(let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0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 </w:t>
      </w:r>
      <w:r w:rsidRPr="00CF69DC">
        <w:rPr>
          <w:rFonts w:ascii="Courier New" w:eastAsia="Times New Roman" w:hAnsi="Courier New" w:cs="Courier New"/>
          <w:bCs/>
          <w:lang w:val="en-US"/>
        </w:rPr>
        <w:t>&lt;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length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  <w:r w:rsidRPr="00CF69DC">
        <w:rPr>
          <w:rFonts w:ascii="Courier New" w:eastAsia="Times New Roman" w:hAnsi="Courier New" w:cs="Courier New"/>
          <w:lang w:val="en-US"/>
        </w:rPr>
        <w:t xml:space="preserve"> i</w:t>
      </w:r>
      <w:r w:rsidRPr="00CF69DC">
        <w:rPr>
          <w:rFonts w:ascii="Courier New" w:eastAsia="Times New Roman" w:hAnsi="Courier New" w:cs="Courier New"/>
          <w:bCs/>
          <w:lang w:val="en-US"/>
        </w:rPr>
        <w:t>++)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185E6A93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push</w:t>
      </w:r>
      <w:r w:rsidRPr="00CF69DC">
        <w:rPr>
          <w:rFonts w:ascii="Courier New" w:eastAsia="Times New Roman" w:hAnsi="Courier New" w:cs="Courier New"/>
          <w:bCs/>
          <w:lang w:val="en-US"/>
        </w:rPr>
        <w:t>({</w:t>
      </w:r>
    </w:p>
    <w:p w14:paraId="792B4E2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label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proposalsNames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0D63578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result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</w:p>
    <w:p w14:paraId="3722035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moment</w:t>
      </w:r>
      <w:r w:rsidRPr="00CF69DC">
        <w:rPr>
          <w:rFonts w:ascii="Courier New" w:eastAsia="Times New Roman" w:hAnsi="Courier New" w:cs="Courier New"/>
          <w:bCs/>
          <w:lang w:val="en-US"/>
        </w:rPr>
        <w:t>()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&gt;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</w:p>
    <w:p w14:paraId="2EE772B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?</w:t>
      </w:r>
      <w:r w:rsidRPr="00CF69DC">
        <w:rPr>
          <w:rFonts w:ascii="Courier New" w:eastAsia="Times New Roman" w:hAnsi="Courier New" w:cs="Courier New"/>
          <w:lang w:val="en-US"/>
        </w:rPr>
        <w:t xml:space="preserve"> Number</w:t>
      </w:r>
      <w:r w:rsidRPr="00CF69DC">
        <w:rPr>
          <w:rFonts w:ascii="Courier New" w:eastAsia="Times New Roman" w:hAnsi="Courier New" w:cs="Courier New"/>
          <w:bCs/>
          <w:lang w:val="en-US"/>
        </w:rPr>
        <w:t>(await</w:t>
      </w:r>
      <w:r w:rsidRPr="00CF69DC">
        <w:rPr>
          <w:rFonts w:ascii="Courier New" w:eastAsia="Times New Roman" w:hAnsi="Courier New" w:cs="Courier New"/>
          <w:lang w:val="en-US"/>
        </w:rPr>
        <w:t xml:space="preserve"> contract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totalVotesFor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]))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/</w:t>
      </w:r>
    </w:p>
    <w:p w14:paraId="0028498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  Math</w:t>
      </w:r>
      <w:r w:rsidRPr="00CF69DC">
        <w:rPr>
          <w:rFonts w:ascii="Courier New" w:eastAsia="Times New Roman" w:hAnsi="Courier New" w:cs="Courier New"/>
          <w:bCs/>
          <w:lang w:val="en-US"/>
        </w:rPr>
        <w:t>.</w:t>
      </w:r>
      <w:r w:rsidRPr="00CF69DC">
        <w:rPr>
          <w:rFonts w:ascii="Courier New" w:eastAsia="Times New Roman" w:hAnsi="Courier New" w:cs="Courier New"/>
          <w:lang w:val="en-US"/>
        </w:rPr>
        <w:t>pow</w:t>
      </w:r>
      <w:r w:rsidRPr="00CF69DC">
        <w:rPr>
          <w:rFonts w:ascii="Courier New" w:eastAsia="Times New Roman" w:hAnsi="Courier New" w:cs="Courier New"/>
          <w:bCs/>
          <w:lang w:val="en-US"/>
        </w:rPr>
        <w:t>(</w:t>
      </w:r>
      <w:r w:rsidRPr="00CF69DC">
        <w:rPr>
          <w:rFonts w:ascii="Courier New" w:eastAsia="Times New Roman" w:hAnsi="Courier New" w:cs="Courier New"/>
          <w:lang w:val="en-US"/>
        </w:rPr>
        <w:t>10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  <w:r w:rsidRPr="00CF69DC">
        <w:rPr>
          <w:rFonts w:ascii="Courier New" w:eastAsia="Times New Roman" w:hAnsi="Courier New" w:cs="Courier New"/>
          <w:lang w:val="en-US"/>
        </w:rPr>
        <w:t xml:space="preserve"> 21</w:t>
      </w:r>
      <w:r w:rsidRPr="00CF69DC">
        <w:rPr>
          <w:rFonts w:ascii="Courier New" w:eastAsia="Times New Roman" w:hAnsi="Courier New" w:cs="Courier New"/>
          <w:bCs/>
          <w:lang w:val="en-US"/>
        </w:rPr>
        <w:t>)</w:t>
      </w:r>
    </w:p>
    <w:p w14:paraId="24993CE6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    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null,</w:t>
      </w:r>
    </w:p>
    <w:p w14:paraId="25C2054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proposalsAddr</w:t>
      </w:r>
      <w:r w:rsidRPr="00CF69DC">
        <w:rPr>
          <w:rFonts w:ascii="Courier New" w:eastAsia="Times New Roman" w:hAnsi="Courier New" w:cs="Courier New"/>
          <w:bCs/>
          <w:lang w:val="en-US"/>
        </w:rPr>
        <w:t>[</w:t>
      </w:r>
      <w:r w:rsidRPr="00CF69DC">
        <w:rPr>
          <w:rFonts w:ascii="Courier New" w:eastAsia="Times New Roman" w:hAnsi="Courier New" w:cs="Courier New"/>
          <w:lang w:val="en-US"/>
        </w:rPr>
        <w:t>i</w:t>
      </w:r>
      <w:r w:rsidRPr="00CF69DC">
        <w:rPr>
          <w:rFonts w:ascii="Courier New" w:eastAsia="Times New Roman" w:hAnsi="Courier New" w:cs="Courier New"/>
          <w:bCs/>
          <w:lang w:val="en-US"/>
        </w:rPr>
        <w:t>],</w:t>
      </w:r>
    </w:p>
    <w:p w14:paraId="1F50F56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7FE2E88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</w:t>
      </w:r>
    </w:p>
    <w:p w14:paraId="3F00404A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let</w:t>
      </w:r>
      <w:r w:rsidRPr="00CF69DC">
        <w:rPr>
          <w:rFonts w:ascii="Courier New" w:eastAsia="Times New Roman" w:hAnsi="Courier New" w:cs="Courier New"/>
          <w:lang w:val="en-US"/>
        </w:rPr>
        <w:t xml:space="preserve"> voting </w:t>
      </w:r>
      <w:r w:rsidRPr="00CF69DC">
        <w:rPr>
          <w:rFonts w:ascii="Courier New" w:eastAsia="Times New Roman" w:hAnsi="Courier New" w:cs="Courier New"/>
          <w:bCs/>
          <w:lang w:val="en-US"/>
        </w:rPr>
        <w:t>=</w:t>
      </w:r>
      <w:r w:rsidRPr="00CF69DC">
        <w:rPr>
          <w:rFonts w:ascii="Courier New" w:eastAsia="Times New Roman" w:hAnsi="Courier New" w:cs="Courier New"/>
          <w:lang w:val="en-US"/>
        </w:rPr>
        <w:t xml:space="preserve"> </w:t>
      </w:r>
      <w:r w:rsidRPr="00CF69DC">
        <w:rPr>
          <w:rFonts w:ascii="Courier New" w:eastAsia="Times New Roman" w:hAnsi="Courier New" w:cs="Courier New"/>
          <w:bCs/>
          <w:lang w:val="en-US"/>
        </w:rPr>
        <w:t>{</w:t>
      </w:r>
    </w:p>
    <w:p w14:paraId="07AF336C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name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name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547639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startDateTime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E48473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endDateTime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endDateTime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25DFFE84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address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address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1D33CE05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voters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voters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677354E7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  answers</w:t>
      </w:r>
      <w:r w:rsidRPr="00CF69DC">
        <w:rPr>
          <w:rFonts w:ascii="Courier New" w:eastAsia="Times New Roman" w:hAnsi="Courier New" w:cs="Courier New"/>
          <w:bCs/>
          <w:lang w:val="en-US"/>
        </w:rPr>
        <w:t>:</w:t>
      </w:r>
      <w:r w:rsidRPr="00CF69DC">
        <w:rPr>
          <w:rFonts w:ascii="Courier New" w:eastAsia="Times New Roman" w:hAnsi="Courier New" w:cs="Courier New"/>
          <w:lang w:val="en-US"/>
        </w:rPr>
        <w:t xml:space="preserve"> answers</w:t>
      </w:r>
      <w:r w:rsidRPr="00CF69DC">
        <w:rPr>
          <w:rFonts w:ascii="Courier New" w:eastAsia="Times New Roman" w:hAnsi="Courier New" w:cs="Courier New"/>
          <w:bCs/>
          <w:lang w:val="en-US"/>
        </w:rPr>
        <w:t>,</w:t>
      </w:r>
    </w:p>
    <w:p w14:paraId="4E8D1FD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lang w:val="en-US"/>
        </w:rPr>
        <w:t>};</w:t>
      </w:r>
    </w:p>
    <w:p w14:paraId="170C94D1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  </w:t>
      </w:r>
      <w:r w:rsidRPr="00CF69DC">
        <w:rPr>
          <w:rFonts w:ascii="Courier New" w:eastAsia="Times New Roman" w:hAnsi="Courier New" w:cs="Courier New"/>
          <w:bCs/>
          <w:i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voting</w:t>
      </w:r>
      <w:r w:rsidRPr="00CF69DC">
        <w:rPr>
          <w:rFonts w:ascii="Courier New" w:eastAsia="Times New Roman" w:hAnsi="Courier New" w:cs="Courier New"/>
          <w:bCs/>
          <w:lang w:val="en-US"/>
        </w:rPr>
        <w:t>;</w:t>
      </w:r>
    </w:p>
    <w:p w14:paraId="58B5D17E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});</w:t>
      </w:r>
    </w:p>
    <w:p w14:paraId="5232B81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7ECE65EF" w14:textId="77777777" w:rsidR="00CF69DC" w:rsidRPr="00CF69DC" w:rsidRDefault="00CF69DC" w:rsidP="00CF69DC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CF69DC">
        <w:rPr>
          <w:rFonts w:ascii="Courier New" w:eastAsia="Times New Roman" w:hAnsi="Courier New" w:cs="Courier New"/>
          <w:lang w:val="en-US"/>
        </w:rPr>
        <w:t xml:space="preserve">  </w:t>
      </w:r>
      <w:r w:rsidRPr="00CF69DC">
        <w:rPr>
          <w:rFonts w:ascii="Courier New" w:eastAsia="Times New Roman" w:hAnsi="Courier New" w:cs="Courier New"/>
          <w:bCs/>
          <w:lang w:val="en-US"/>
        </w:rPr>
        <w:t>return</w:t>
      </w:r>
      <w:r w:rsidRPr="00CF69DC">
        <w:rPr>
          <w:rFonts w:ascii="Courier New" w:eastAsia="Times New Roman" w:hAnsi="Courier New" w:cs="Courier New"/>
          <w:lang w:val="en-US"/>
        </w:rPr>
        <w:t xml:space="preserve"> Promise</w:t>
      </w:r>
      <w:r w:rsidRPr="00CF69DC">
        <w:rPr>
          <w:rFonts w:ascii="Courier New" w:eastAsia="Times New Roman" w:hAnsi="Courier New" w:cs="Courier New"/>
          <w:bCs/>
          <w:lang w:val="en-US"/>
        </w:rPr>
        <w:t>.all(await</w:t>
      </w:r>
      <w:r w:rsidRPr="00CF69DC">
        <w:rPr>
          <w:rFonts w:ascii="Courier New" w:eastAsia="Times New Roman" w:hAnsi="Courier New" w:cs="Courier New"/>
          <w:lang w:val="en-US"/>
        </w:rPr>
        <w:t xml:space="preserve"> votingList</w:t>
      </w:r>
      <w:r w:rsidRPr="00CF69DC">
        <w:rPr>
          <w:rFonts w:ascii="Courier New" w:eastAsia="Times New Roman" w:hAnsi="Courier New" w:cs="Courier New"/>
          <w:bCs/>
          <w:lang w:val="en-US"/>
        </w:rPr>
        <w:t>);</w:t>
      </w:r>
    </w:p>
    <w:p w14:paraId="4F297883" w14:textId="77777777" w:rsidR="00CF69DC" w:rsidRPr="00DE654B" w:rsidRDefault="00CF69DC" w:rsidP="00CF69DC">
      <w:pPr>
        <w:shd w:val="clear" w:color="auto" w:fill="FFFFFF"/>
        <w:rPr>
          <w:rFonts w:eastAsia="Times New Roman"/>
          <w:sz w:val="24"/>
          <w:szCs w:val="24"/>
          <w:lang w:val="en-US"/>
        </w:rPr>
      </w:pPr>
      <w:r w:rsidRPr="00DE654B">
        <w:rPr>
          <w:rFonts w:ascii="Courier New" w:eastAsia="Times New Roman" w:hAnsi="Courier New" w:cs="Courier New"/>
          <w:bCs/>
          <w:lang w:val="en-US"/>
        </w:rPr>
        <w:t>};</w:t>
      </w:r>
    </w:p>
    <w:p w14:paraId="799821E7" w14:textId="77777777" w:rsidR="00CF69DC" w:rsidRPr="00DE654B" w:rsidRDefault="00CF69DC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1DDDD44E" w14:textId="23A5258B" w:rsidR="0075343F" w:rsidRPr="00DE654B" w:rsidRDefault="0075343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Pr="00DE654B">
        <w:rPr>
          <w:noProof/>
          <w:sz w:val="28"/>
          <w:lang w:val="en-US"/>
        </w:rPr>
        <w:t xml:space="preserve"> 4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создания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голосования</w:t>
      </w:r>
      <w:r w:rsidRPr="00DE654B">
        <w:rPr>
          <w:noProof/>
          <w:sz w:val="28"/>
          <w:lang w:val="en-US"/>
        </w:rPr>
        <w:t xml:space="preserve"> </w:t>
      </w:r>
      <w:r w:rsidRPr="0075343F">
        <w:rPr>
          <w:sz w:val="28"/>
          <w:lang w:val="en-US"/>
        </w:rPr>
        <w:t>createVoting</w:t>
      </w:r>
    </w:p>
    <w:p w14:paraId="62D8CA6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export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createVoting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async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1D9C81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0ADE82D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54EFD9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263C1F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81492A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proposalsNames</w:t>
      </w:r>
    </w:p>
    <w:p w14:paraId="684A981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{</w:t>
      </w:r>
    </w:p>
    <w:p w14:paraId="10B95D2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map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3237A73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)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=&gt;</w:t>
      </w:r>
      <w:r w:rsidRPr="0015152A">
        <w:rPr>
          <w:rFonts w:ascii="Courier New" w:eastAsia="Times New Roman" w:hAnsi="Courier New" w:cs="Courier New"/>
          <w:lang w:val="en-US"/>
        </w:rPr>
        <w:t xml:space="preserve"> Wallet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createRandom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address</w:t>
      </w:r>
    </w:p>
    <w:p w14:paraId="1C16C11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2FFAA6F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DE30A4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encodedParameters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AbiCoder</w:t>
      </w:r>
      <w:r w:rsidRPr="0015152A">
        <w:rPr>
          <w:rFonts w:ascii="Courier New" w:eastAsia="Times New Roman" w:hAnsi="Courier New" w:cs="Courier New"/>
          <w:bCs/>
          <w:lang w:val="en-US"/>
        </w:rPr>
        <w:t>().</w:t>
      </w:r>
      <w:r w:rsidRPr="0015152A">
        <w:rPr>
          <w:rFonts w:ascii="Courier New" w:eastAsia="Times New Roman" w:hAnsi="Courier New" w:cs="Courier New"/>
          <w:lang w:val="en-US"/>
        </w:rPr>
        <w:t>encode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4A0DE50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"string"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"uint256"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"address[]"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"string[]"</w:t>
      </w:r>
      <w:r w:rsidRPr="0015152A">
        <w:rPr>
          <w:rFonts w:ascii="Courier New" w:eastAsia="Times New Roman" w:hAnsi="Courier New" w:cs="Courier New"/>
          <w:bCs/>
          <w:lang w:val="en-US"/>
        </w:rPr>
        <w:t>],</w:t>
      </w:r>
    </w:p>
    <w:p w14:paraId="121880A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</w:t>
      </w:r>
      <w:r w:rsidRPr="0015152A">
        <w:rPr>
          <w:rFonts w:ascii="Courier New" w:eastAsia="Times New Roman" w:hAnsi="Courier New" w:cs="Courier New"/>
          <w:bCs/>
          <w:lang w:val="en-US"/>
        </w:rPr>
        <w:t>[</w:t>
      </w:r>
      <w:r w:rsidRPr="0015152A">
        <w:rPr>
          <w:rFonts w:ascii="Courier New" w:eastAsia="Times New Roman" w:hAnsi="Courier New" w:cs="Courier New"/>
          <w:lang w:val="en-US"/>
        </w:rPr>
        <w:t>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proposalsNames</w:t>
      </w:r>
      <w:r w:rsidRPr="0015152A">
        <w:rPr>
          <w:rFonts w:ascii="Courier New" w:eastAsia="Times New Roman" w:hAnsi="Courier New" w:cs="Courier New"/>
          <w:bCs/>
          <w:lang w:val="en-US"/>
        </w:rPr>
        <w:t>]</w:t>
      </w:r>
    </w:p>
    <w:p w14:paraId="510C8692" w14:textId="77777777" w:rsidR="0015152A" w:rsidRDefault="0015152A" w:rsidP="0015152A">
      <w:pPr>
        <w:shd w:val="clear" w:color="auto" w:fill="FFFFFF"/>
        <w:rPr>
          <w:rFonts w:ascii="Courier New" w:eastAsia="Times New Roman" w:hAnsi="Courier New" w:cs="Courier New"/>
          <w:bCs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1E45B880" w14:textId="62AAB1E8" w:rsidR="0023174A" w:rsidRPr="0023174A" w:rsidRDefault="0023174A" w:rsidP="0023174A">
      <w:pPr>
        <w:shd w:val="clear" w:color="auto" w:fill="FFFFFF"/>
        <w:spacing w:line="360" w:lineRule="auto"/>
        <w:jc w:val="right"/>
        <w:rPr>
          <w:rFonts w:eastAsia="Times New Roman"/>
          <w:sz w:val="28"/>
          <w:lang w:val="en-US"/>
        </w:rPr>
      </w:pPr>
      <w:r>
        <w:rPr>
          <w:rFonts w:eastAsia="Times New Roman"/>
          <w:sz w:val="28"/>
        </w:rPr>
        <w:lastRenderedPageBreak/>
        <w:t>Окончание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листинга</w:t>
      </w:r>
      <w:r w:rsidRPr="0023174A">
        <w:rPr>
          <w:rFonts w:eastAsia="Times New Roman"/>
          <w:sz w:val="28"/>
          <w:lang w:val="en-US"/>
        </w:rPr>
        <w:t xml:space="preserve"> </w:t>
      </w:r>
      <w:r w:rsidRPr="00DE654B">
        <w:rPr>
          <w:rFonts w:eastAsia="Times New Roman"/>
          <w:sz w:val="28"/>
          <w:lang w:val="en-US"/>
        </w:rPr>
        <w:t>4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приложения</w:t>
      </w:r>
      <w:r w:rsidRPr="0023174A">
        <w:rPr>
          <w:rFonts w:eastAsia="Times New Roman"/>
          <w:sz w:val="28"/>
          <w:lang w:val="en-US"/>
        </w:rPr>
        <w:t xml:space="preserve"> </w:t>
      </w:r>
      <w:r>
        <w:rPr>
          <w:rFonts w:eastAsia="Times New Roman"/>
          <w:sz w:val="28"/>
        </w:rPr>
        <w:t>А</w:t>
      </w:r>
    </w:p>
    <w:p w14:paraId="68936B3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Style w:val="-0"/>
          <w:rFonts w:eastAsiaTheme="minorEastAsia"/>
          <w:lang w:val="en-US"/>
        </w:rPr>
        <w:t>`${bytecode}${encodedParameters.slice(2)}`</w:t>
      </w:r>
      <w:r w:rsidRPr="0015152A">
        <w:rPr>
          <w:rFonts w:ascii="Courier New" w:eastAsia="Times New Roman" w:hAnsi="Courier New" w:cs="Courier New"/>
          <w:bCs/>
          <w:lang w:val="en-US"/>
        </w:rPr>
        <w:t>;</w:t>
      </w:r>
    </w:p>
    <w:p w14:paraId="7A846D66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565D52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ContractFactory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bytecodeWithEncoded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  <w:r w:rsidRPr="0015152A">
        <w:rPr>
          <w:rFonts w:ascii="Courier New" w:eastAsia="Times New Roman" w:hAnsi="Courier New" w:cs="Courier New"/>
          <w:lang w:val="en-US"/>
        </w:rPr>
        <w:t xml:space="preserve"> signer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6EAEC647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41F989D4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deploy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1D29638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name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7DD1AB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startDateTime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5857FB42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endDateTime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424F061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voters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CA89403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1A432F21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proposalsNames</w:t>
      </w:r>
    </w:p>
    <w:p w14:paraId="1E73B82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586CFF6B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88F95BE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address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eVoting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getAddress</w:t>
      </w:r>
      <w:r w:rsidRPr="0015152A">
        <w:rPr>
          <w:rFonts w:ascii="Courier New" w:eastAsia="Times New Roman" w:hAnsi="Courier New" w:cs="Courier New"/>
          <w:bCs/>
          <w:lang w:val="en-US"/>
        </w:rPr>
        <w:t>();</w:t>
      </w:r>
    </w:p>
    <w:p w14:paraId="67708D1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3E26B5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new</w:t>
      </w:r>
      <w:r w:rsidRPr="0015152A">
        <w:rPr>
          <w:rFonts w:ascii="Courier New" w:eastAsia="Times New Roman" w:hAnsi="Courier New" w:cs="Courier New"/>
          <w:lang w:val="en-US"/>
        </w:rPr>
        <w:t xml:space="preserve"> Contract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</w:p>
    <w:p w14:paraId="003E138D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EVotingManagerAddress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6880BB3F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EVotingManagerABI</w:t>
      </w:r>
      <w:r w:rsidRPr="0015152A">
        <w:rPr>
          <w:rFonts w:ascii="Courier New" w:eastAsia="Times New Roman" w:hAnsi="Courier New" w:cs="Courier New"/>
          <w:bCs/>
          <w:lang w:val="en-US"/>
        </w:rPr>
        <w:t>,</w:t>
      </w:r>
    </w:p>
    <w:p w14:paraId="2D9C547A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  signer</w:t>
      </w:r>
    </w:p>
    <w:p w14:paraId="6161A67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A3BC40C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61DCEFA0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  <w:lang w:val="en-US"/>
        </w:rPr>
        <w:t>const</w:t>
      </w:r>
      <w:r w:rsidRPr="0015152A">
        <w:rPr>
          <w:rFonts w:ascii="Courier New" w:eastAsia="Times New Roman" w:hAnsi="Courier New" w:cs="Courier New"/>
          <w:lang w:val="en-US"/>
        </w:rPr>
        <w:t xml:space="preserve"> tx </w:t>
      </w:r>
      <w:r w:rsidRPr="0015152A">
        <w:rPr>
          <w:rFonts w:ascii="Courier New" w:eastAsia="Times New Roman" w:hAnsi="Courier New" w:cs="Courier New"/>
          <w:bCs/>
          <w:lang w:val="en-US"/>
        </w:rPr>
        <w:t>=</w:t>
      </w:r>
      <w:r w:rsidRPr="0015152A">
        <w:rPr>
          <w:rFonts w:ascii="Courier New" w:eastAsia="Times New Roman" w:hAnsi="Courier New" w:cs="Courier New"/>
          <w:lang w:val="en-US"/>
        </w:rPr>
        <w:t xml:space="preserve"> </w:t>
      </w:r>
      <w:r w:rsidRPr="0015152A">
        <w:rPr>
          <w:rFonts w:ascii="Courier New" w:eastAsia="Times New Roman" w:hAnsi="Courier New" w:cs="Courier New"/>
          <w:bCs/>
          <w:lang w:val="en-US"/>
        </w:rPr>
        <w:t>await</w:t>
      </w:r>
      <w:r w:rsidRPr="0015152A">
        <w:rPr>
          <w:rFonts w:ascii="Courier New" w:eastAsia="Times New Roman" w:hAnsi="Courier New" w:cs="Courier New"/>
          <w:lang w:val="en-US"/>
        </w:rPr>
        <w:t xml:space="preserve"> EVotingManager</w:t>
      </w:r>
      <w:r w:rsidRPr="0015152A">
        <w:rPr>
          <w:rFonts w:ascii="Courier New" w:eastAsia="Times New Roman" w:hAnsi="Courier New" w:cs="Courier New"/>
          <w:bCs/>
          <w:lang w:val="en-US"/>
        </w:rPr>
        <w:t>.</w:t>
      </w:r>
      <w:r w:rsidRPr="0015152A">
        <w:rPr>
          <w:rFonts w:ascii="Courier New" w:eastAsia="Times New Roman" w:hAnsi="Courier New" w:cs="Courier New"/>
          <w:lang w:val="en-US"/>
        </w:rPr>
        <w:t>addEVoting</w:t>
      </w:r>
      <w:r w:rsidRPr="0015152A">
        <w:rPr>
          <w:rFonts w:ascii="Courier New" w:eastAsia="Times New Roman" w:hAnsi="Courier New" w:cs="Courier New"/>
          <w:bCs/>
          <w:lang w:val="en-US"/>
        </w:rPr>
        <w:t>(</w:t>
      </w:r>
      <w:r w:rsidRPr="0015152A">
        <w:rPr>
          <w:rFonts w:ascii="Courier New" w:eastAsia="Times New Roman" w:hAnsi="Courier New" w:cs="Courier New"/>
          <w:lang w:val="en-US"/>
        </w:rPr>
        <w:t>address</w:t>
      </w:r>
      <w:r w:rsidRPr="0015152A">
        <w:rPr>
          <w:rFonts w:ascii="Courier New" w:eastAsia="Times New Roman" w:hAnsi="Courier New" w:cs="Courier New"/>
          <w:bCs/>
          <w:lang w:val="en-US"/>
        </w:rPr>
        <w:t>);</w:t>
      </w:r>
    </w:p>
    <w:p w14:paraId="73E1C349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  <w:lang w:val="en-US"/>
        </w:rPr>
      </w:pPr>
    </w:p>
    <w:p w14:paraId="370DB285" w14:textId="77777777" w:rsidR="0015152A" w:rsidRPr="0015152A" w:rsidRDefault="0015152A" w:rsidP="0015152A">
      <w:pPr>
        <w:shd w:val="clear" w:color="auto" w:fill="FFFFFF"/>
        <w:rPr>
          <w:rFonts w:ascii="Courier New" w:eastAsia="Times New Roman" w:hAnsi="Courier New" w:cs="Courier New"/>
        </w:rPr>
      </w:pPr>
      <w:r w:rsidRPr="0015152A">
        <w:rPr>
          <w:rFonts w:ascii="Courier New" w:eastAsia="Times New Roman" w:hAnsi="Courier New" w:cs="Courier New"/>
          <w:lang w:val="en-US"/>
        </w:rPr>
        <w:t xml:space="preserve">  </w:t>
      </w:r>
      <w:r w:rsidRPr="0015152A">
        <w:rPr>
          <w:rFonts w:ascii="Courier New" w:eastAsia="Times New Roman" w:hAnsi="Courier New" w:cs="Courier New"/>
          <w:bCs/>
        </w:rPr>
        <w:t>return</w:t>
      </w:r>
      <w:r w:rsidRPr="0015152A">
        <w:rPr>
          <w:rFonts w:ascii="Courier New" w:eastAsia="Times New Roman" w:hAnsi="Courier New" w:cs="Courier New"/>
        </w:rPr>
        <w:t xml:space="preserve"> address</w:t>
      </w:r>
      <w:r w:rsidRPr="0015152A">
        <w:rPr>
          <w:rFonts w:ascii="Courier New" w:eastAsia="Times New Roman" w:hAnsi="Courier New" w:cs="Courier New"/>
          <w:bCs/>
        </w:rPr>
        <w:t>;</w:t>
      </w:r>
    </w:p>
    <w:p w14:paraId="688903EE" w14:textId="06F6D659" w:rsidR="0075343F" w:rsidRPr="001E6E3E" w:rsidRDefault="0015152A" w:rsidP="001E6E3E">
      <w:pPr>
        <w:shd w:val="clear" w:color="auto" w:fill="FFFFFF"/>
        <w:rPr>
          <w:rFonts w:eastAsia="Times New Roman"/>
          <w:sz w:val="24"/>
          <w:szCs w:val="24"/>
        </w:rPr>
      </w:pPr>
      <w:r w:rsidRPr="0015152A">
        <w:rPr>
          <w:rFonts w:ascii="Courier New" w:eastAsia="Times New Roman" w:hAnsi="Courier New" w:cs="Courier New"/>
          <w:bCs/>
        </w:rPr>
        <w:t>};</w:t>
      </w:r>
    </w:p>
    <w:p w14:paraId="6B68BA05" w14:textId="77777777" w:rsidR="0075343F" w:rsidRDefault="0075343F" w:rsidP="00CF521D">
      <w:pPr>
        <w:tabs>
          <w:tab w:val="left" w:pos="1276"/>
        </w:tabs>
        <w:spacing w:line="360" w:lineRule="auto"/>
        <w:rPr>
          <w:noProof/>
          <w:sz w:val="28"/>
        </w:rPr>
      </w:pPr>
    </w:p>
    <w:p w14:paraId="39D2B9CC" w14:textId="3BC49BB9" w:rsidR="00CF521D" w:rsidRDefault="00CF521D" w:rsidP="004D7B30">
      <w:pPr>
        <w:tabs>
          <w:tab w:val="left" w:pos="1276"/>
        </w:tabs>
        <w:suppressAutoHyphens/>
        <w:spacing w:line="360" w:lineRule="auto"/>
        <w:rPr>
          <w:noProof/>
          <w:sz w:val="28"/>
        </w:rPr>
      </w:pPr>
      <w:r>
        <w:rPr>
          <w:noProof/>
          <w:sz w:val="28"/>
        </w:rPr>
        <w:t xml:space="preserve">Листинг </w:t>
      </w:r>
      <w:r w:rsidR="00CD4853">
        <w:rPr>
          <w:noProof/>
          <w:sz w:val="28"/>
        </w:rPr>
        <w:t>5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–</w:t>
      </w:r>
      <w:r>
        <w:rPr>
          <w:noProof/>
          <w:sz w:val="28"/>
        </w:rPr>
        <w:t xml:space="preserve"> </w:t>
      </w:r>
      <w:r w:rsidR="0065110F">
        <w:rPr>
          <w:noProof/>
          <w:sz w:val="28"/>
        </w:rPr>
        <w:t>Метод фильтрации голосований по названию и статусу</w:t>
      </w:r>
    </w:p>
    <w:p w14:paraId="73B60277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bCs/>
          <w:lang w:val="en-US"/>
        </w:rPr>
        <w:t>const</w:t>
      </w:r>
      <w:r w:rsidRPr="009A13FA">
        <w:rPr>
          <w:rFonts w:ascii="Courier New" w:eastAsia="Times New Roman" w:hAnsi="Courier New" w:cs="Courier New"/>
          <w:lang w:val="en-US"/>
        </w:rPr>
        <w:t xml:space="preserve"> filteredVotingList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useMemo</w:t>
      </w:r>
      <w:r w:rsidRPr="009A13FA">
        <w:rPr>
          <w:rFonts w:ascii="Courier New" w:eastAsia="Times New Roman" w:hAnsi="Courier New" w:cs="Courier New"/>
          <w:bCs/>
          <w:lang w:val="en-US"/>
        </w:rPr>
        <w:t>(()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8898D7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votingList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005AA6F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34683CB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1DEF0564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75AE81ED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42BB4E91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26C1F90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A7C428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0C1161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||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11CEB798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</w:p>
    <w:p w14:paraId="4265F5EB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(status.</w:t>
      </w:r>
      <w:r w:rsidRPr="009A13FA">
        <w:rPr>
          <w:rFonts w:ascii="Courier New" w:eastAsia="Times New Roman" w:hAnsi="Courier New" w:cs="Courier New"/>
          <w:lang w:val="en-US"/>
        </w:rPr>
        <w:t xml:space="preserve">length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0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!==</w:t>
      </w:r>
      <w:r w:rsidRPr="009A13FA">
        <w:rPr>
          <w:rFonts w:ascii="Courier New" w:eastAsia="Times New Roman" w:hAnsi="Courier New" w:cs="Courier New"/>
          <w:lang w:val="en-US"/>
        </w:rPr>
        <w:t xml:space="preserve"> "</w:t>
      </w:r>
      <w:r w:rsidRPr="009A13FA">
        <w:rPr>
          <w:rFonts w:ascii="Courier New" w:eastAsia="Times New Roman" w:hAnsi="Courier New" w:cs="Courier New"/>
        </w:rPr>
        <w:t>Все</w:t>
      </w:r>
      <w:r w:rsidRPr="009A13FA">
        <w:rPr>
          <w:rFonts w:ascii="Courier New" w:eastAsia="Times New Roman" w:hAnsi="Courier New" w:cs="Courier New"/>
          <w:lang w:val="en-US"/>
        </w:rPr>
        <w:t>"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</w:p>
    <w:p w14:paraId="5C981EF2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votingList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filter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 xml:space="preserve">voting </w:t>
      </w:r>
      <w:r w:rsidRPr="009A13FA">
        <w:rPr>
          <w:rFonts w:ascii="Courier New" w:eastAsia="Times New Roman" w:hAnsi="Courier New" w:cs="Courier New"/>
          <w:bCs/>
          <w:lang w:val="en-US"/>
        </w:rPr>
        <w:t>=&gt;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{</w:t>
      </w:r>
    </w:p>
    <w:p w14:paraId="52E81D4E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();</w:t>
      </w:r>
    </w:p>
    <w:p w14:paraId="2DB908B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let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&gt;=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startDateTime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now </w:t>
      </w:r>
      <w:r w:rsidRPr="009A13FA">
        <w:rPr>
          <w:rFonts w:ascii="Courier New" w:eastAsia="Times New Roman" w:hAnsi="Courier New" w:cs="Courier New"/>
          <w:bCs/>
          <w:lang w:val="en-US"/>
        </w:rPr>
        <w:t>&lt;=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new</w:t>
      </w:r>
      <w:r w:rsidRPr="009A13FA">
        <w:rPr>
          <w:rFonts w:ascii="Courier New" w:eastAsia="Times New Roman" w:hAnsi="Courier New" w:cs="Courier New"/>
          <w:lang w:val="en-US"/>
        </w:rPr>
        <w:t xml:space="preserve"> Date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endDateTime</w:t>
      </w:r>
      <w:r w:rsidRPr="009A13FA">
        <w:rPr>
          <w:rFonts w:ascii="Courier New" w:eastAsia="Times New Roman" w:hAnsi="Courier New" w:cs="Courier New"/>
          <w:bCs/>
          <w:lang w:val="en-US"/>
        </w:rPr>
        <w:t>).</w:t>
      </w:r>
      <w:r w:rsidRPr="009A13FA">
        <w:rPr>
          <w:rFonts w:ascii="Courier New" w:eastAsia="Times New Roman" w:hAnsi="Courier New" w:cs="Courier New"/>
          <w:lang w:val="en-US"/>
        </w:rPr>
        <w:t>getTime</w:t>
      </w:r>
      <w:r w:rsidRPr="009A13FA">
        <w:rPr>
          <w:rFonts w:ascii="Courier New" w:eastAsia="Times New Roman" w:hAnsi="Courier New" w:cs="Courier New"/>
          <w:bCs/>
          <w:lang w:val="en-US"/>
        </w:rPr>
        <w:t>()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?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</w:p>
    <w:p w14:paraId="2E8F0920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 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Active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 xml:space="preserve">Finished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Status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Before</w:t>
      </w:r>
      <w:r w:rsidRPr="009A13FA">
        <w:rPr>
          <w:rFonts w:ascii="Courier New" w:eastAsia="Times New Roman" w:hAnsi="Courier New" w:cs="Courier New"/>
          <w:bCs/>
          <w:lang w:val="en-US"/>
        </w:rPr>
        <w:t>;</w:t>
      </w:r>
    </w:p>
    <w:p w14:paraId="405DEB83" w14:textId="77777777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  </w:t>
      </w:r>
      <w:r w:rsidRPr="009A13FA">
        <w:rPr>
          <w:rFonts w:ascii="Courier New" w:eastAsia="Times New Roman" w:hAnsi="Courier New" w:cs="Courier New"/>
          <w:bCs/>
          <w:lang w:val="en-US"/>
        </w:rPr>
        <w:t>return</w:t>
      </w:r>
      <w:r w:rsidRPr="009A13FA">
        <w:rPr>
          <w:rFonts w:ascii="Courier New" w:eastAsia="Times New Roman" w:hAnsi="Courier New" w:cs="Courier New"/>
          <w:lang w:val="en-US"/>
        </w:rPr>
        <w:t xml:space="preserve"> voting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.</w:t>
      </w:r>
      <w:r w:rsidRPr="009A13FA">
        <w:rPr>
          <w:rFonts w:ascii="Courier New" w:eastAsia="Times New Roman" w:hAnsi="Courier New" w:cs="Courier New"/>
          <w:lang w:val="en-US"/>
        </w:rPr>
        <w:t>includes</w:t>
      </w:r>
      <w:r w:rsidRPr="009A13FA">
        <w:rPr>
          <w:rFonts w:ascii="Courier New" w:eastAsia="Times New Roman" w:hAnsi="Courier New" w:cs="Courier New"/>
          <w:bCs/>
          <w:lang w:val="en-US"/>
        </w:rPr>
        <w:t>(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)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&amp;&amp;</w:t>
      </w:r>
      <w:r w:rsidRPr="009A13FA">
        <w:rPr>
          <w:rFonts w:ascii="Courier New" w:eastAsia="Times New Roman" w:hAnsi="Courier New" w:cs="Courier New"/>
          <w:lang w:val="en-US"/>
        </w:rPr>
        <w:t xml:space="preserve"> votingStatus </w:t>
      </w:r>
      <w:r w:rsidRPr="009A13FA">
        <w:rPr>
          <w:rFonts w:ascii="Courier New" w:eastAsia="Times New Roman" w:hAnsi="Courier New" w:cs="Courier New"/>
          <w:bCs/>
          <w:lang w:val="en-US"/>
        </w:rPr>
        <w:t>===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status;</w:t>
      </w:r>
    </w:p>
    <w:p w14:paraId="79712AD6" w14:textId="7BD68EE8" w:rsidR="0082712F" w:rsidRPr="009A13FA" w:rsidRDefault="0082712F" w:rsidP="0082712F">
      <w:pPr>
        <w:shd w:val="clear" w:color="auto" w:fill="FFFFFF"/>
        <w:rPr>
          <w:rFonts w:ascii="Courier New" w:eastAsia="Times New Roman" w:hAnsi="Courier New" w:cs="Courier New"/>
          <w:lang w:val="en-US"/>
        </w:rPr>
      </w:pPr>
      <w:r w:rsidRPr="009A13FA">
        <w:rPr>
          <w:rFonts w:ascii="Courier New" w:eastAsia="Times New Roman" w:hAnsi="Courier New" w:cs="Courier New"/>
          <w:lang w:val="en-US"/>
        </w:rPr>
        <w:t xml:space="preserve">    </w:t>
      </w:r>
      <w:r w:rsidRPr="009A13FA">
        <w:rPr>
          <w:rFonts w:ascii="Courier New" w:eastAsia="Times New Roman" w:hAnsi="Courier New" w:cs="Courier New"/>
          <w:bCs/>
          <w:lang w:val="en-US"/>
        </w:rPr>
        <w:t>})</w:t>
      </w:r>
      <w:r w:rsidR="009A13FA" w:rsidRPr="00DE654B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: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,[</w:t>
      </w:r>
      <w:r w:rsidRPr="009A13FA">
        <w:rPr>
          <w:rFonts w:ascii="Courier New" w:eastAsia="Times New Roman" w:hAnsi="Courier New" w:cs="Courier New"/>
          <w:lang w:val="en-US"/>
        </w:rPr>
        <w:t>name</w:t>
      </w:r>
      <w:r w:rsidRPr="009A13FA">
        <w:rPr>
          <w:rFonts w:ascii="Courier New" w:eastAsia="Times New Roman" w:hAnsi="Courier New" w:cs="Courier New"/>
          <w:bCs/>
          <w:lang w:val="en-US"/>
        </w:rPr>
        <w:t>,</w:t>
      </w:r>
      <w:r w:rsidRPr="009A13FA">
        <w:rPr>
          <w:rFonts w:ascii="Courier New" w:eastAsia="Times New Roman" w:hAnsi="Courier New" w:cs="Courier New"/>
          <w:lang w:val="en-US"/>
        </w:rPr>
        <w:t xml:space="preserve"> </w:t>
      </w:r>
      <w:r w:rsidRPr="009A13FA">
        <w:rPr>
          <w:rFonts w:ascii="Courier New" w:eastAsia="Times New Roman" w:hAnsi="Courier New" w:cs="Courier New"/>
          <w:bCs/>
          <w:lang w:val="en-US"/>
        </w:rPr>
        <w:t>status,</w:t>
      </w:r>
      <w:r w:rsidRPr="009A13FA">
        <w:rPr>
          <w:rFonts w:ascii="Courier New" w:eastAsia="Times New Roman" w:hAnsi="Courier New" w:cs="Courier New"/>
          <w:lang w:val="en-US"/>
        </w:rPr>
        <w:t xml:space="preserve"> votingList</w:t>
      </w:r>
      <w:r w:rsidRPr="009A13FA">
        <w:rPr>
          <w:rFonts w:ascii="Courier New" w:eastAsia="Times New Roman" w:hAnsi="Courier New" w:cs="Courier New"/>
          <w:bCs/>
          <w:lang w:val="en-US"/>
        </w:rPr>
        <w:t>]);</w:t>
      </w:r>
    </w:p>
    <w:p w14:paraId="3F702E0D" w14:textId="77777777" w:rsidR="0065110F" w:rsidRPr="000B4FB0" w:rsidRDefault="0065110F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</w:p>
    <w:p w14:paraId="058541F7" w14:textId="75A5766C" w:rsidR="0082712F" w:rsidRPr="00DE654B" w:rsidRDefault="00F53B0B" w:rsidP="00CF521D">
      <w:pPr>
        <w:tabs>
          <w:tab w:val="left" w:pos="1276"/>
        </w:tabs>
        <w:spacing w:line="360" w:lineRule="auto"/>
        <w:rPr>
          <w:noProof/>
          <w:sz w:val="28"/>
          <w:lang w:val="en-US"/>
        </w:rPr>
      </w:pPr>
      <w:r>
        <w:rPr>
          <w:noProof/>
          <w:sz w:val="28"/>
        </w:rPr>
        <w:t>Листинг</w:t>
      </w:r>
      <w:r w:rsidR="009A13FA" w:rsidRPr="00DE654B">
        <w:rPr>
          <w:noProof/>
          <w:sz w:val="28"/>
          <w:lang w:val="en-US"/>
        </w:rPr>
        <w:t xml:space="preserve"> 6</w:t>
      </w:r>
      <w:r w:rsidRPr="00DE654B">
        <w:rPr>
          <w:noProof/>
          <w:sz w:val="28"/>
          <w:lang w:val="en-US"/>
        </w:rPr>
        <w:t xml:space="preserve"> – </w:t>
      </w:r>
      <w:r>
        <w:rPr>
          <w:noProof/>
          <w:sz w:val="28"/>
        </w:rPr>
        <w:t>Метод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подключения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</w:rPr>
        <w:t>веб</w:t>
      </w:r>
      <w:r w:rsidRPr="00DE654B">
        <w:rPr>
          <w:noProof/>
          <w:sz w:val="28"/>
          <w:lang w:val="en-US"/>
        </w:rPr>
        <w:t>3-</w:t>
      </w:r>
      <w:r>
        <w:rPr>
          <w:noProof/>
          <w:sz w:val="28"/>
        </w:rPr>
        <w:t>провайдера</w:t>
      </w:r>
      <w:r w:rsidRPr="00DE654B">
        <w:rPr>
          <w:noProof/>
          <w:sz w:val="28"/>
          <w:lang w:val="en-US"/>
        </w:rPr>
        <w:t xml:space="preserve"> </w:t>
      </w:r>
      <w:r>
        <w:rPr>
          <w:noProof/>
          <w:sz w:val="28"/>
          <w:lang w:val="en-US"/>
        </w:rPr>
        <w:t>MetaMask</w:t>
      </w:r>
    </w:p>
    <w:p w14:paraId="097AEDA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>export const login = async () =&gt; {</w:t>
      </w:r>
    </w:p>
    <w:p w14:paraId="4BFBBFB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let account = "";</w:t>
      </w:r>
    </w:p>
    <w:p w14:paraId="13F7859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if ((window as any).ethereum) {</w:t>
      </w:r>
    </w:p>
    <w:p w14:paraId="19CD843F" w14:textId="77777777" w:rsidR="00A95A17" w:rsidRPr="00DE654B" w:rsidRDefault="00A95A17" w:rsidP="00286024">
      <w:pPr>
        <w:pStyle w:val="-"/>
        <w:ind w:left="0"/>
      </w:pPr>
      <w:r w:rsidRPr="00A95A17">
        <w:rPr>
          <w:lang w:val="en-US"/>
        </w:rPr>
        <w:t xml:space="preserve">    await</w:t>
      </w:r>
      <w:r w:rsidRPr="00DE654B">
        <w:t xml:space="preserve"> (</w:t>
      </w:r>
      <w:r w:rsidRPr="00A95A17">
        <w:rPr>
          <w:lang w:val="en-US"/>
        </w:rPr>
        <w:t>window</w:t>
      </w:r>
      <w:r w:rsidRPr="00DE654B">
        <w:t xml:space="preserve"> </w:t>
      </w:r>
      <w:r w:rsidRPr="00A95A17">
        <w:rPr>
          <w:lang w:val="en-US"/>
        </w:rPr>
        <w:t>as</w:t>
      </w:r>
      <w:r w:rsidRPr="00DE654B">
        <w:t xml:space="preserve"> </w:t>
      </w:r>
      <w:r w:rsidRPr="00A95A17">
        <w:rPr>
          <w:lang w:val="en-US"/>
        </w:rPr>
        <w:t>any</w:t>
      </w:r>
      <w:r w:rsidRPr="00DE654B">
        <w:t>).</w:t>
      </w:r>
      <w:r w:rsidRPr="00A95A17">
        <w:rPr>
          <w:lang w:val="en-US"/>
        </w:rPr>
        <w:t>ethereum</w:t>
      </w:r>
    </w:p>
    <w:p w14:paraId="77CFEF26" w14:textId="60B547AA" w:rsidR="006871D3" w:rsidRPr="00DE654B" w:rsidRDefault="006871D3" w:rsidP="006871D3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листинга</w:t>
      </w:r>
      <w:r w:rsidRPr="00DE654B">
        <w:rPr>
          <w:rFonts w:eastAsia="Times New Roman"/>
          <w:sz w:val="28"/>
        </w:rPr>
        <w:t xml:space="preserve"> 6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А</w:t>
      </w:r>
    </w:p>
    <w:p w14:paraId="7C571EC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DE654B"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request</w:t>
      </w:r>
      <w:r w:rsidRPr="00A95A17">
        <w:rPr>
          <w:bCs/>
          <w:lang w:val="en-US"/>
        </w:rPr>
        <w:t>({</w:t>
      </w:r>
      <w:r w:rsidRPr="00A95A17">
        <w:rPr>
          <w:lang w:val="en-US"/>
        </w:rPr>
        <w:t>method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'eth_requestAccounts'</w:t>
      </w:r>
      <w:r w:rsidRPr="00A95A17">
        <w:rPr>
          <w:bCs/>
          <w:lang w:val="en-US"/>
        </w:rPr>
        <w:t>})</w:t>
      </w:r>
    </w:p>
    <w:p w14:paraId="3545AE56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.</w:t>
      </w:r>
      <w:r w:rsidRPr="00A95A17">
        <w:rPr>
          <w:lang w:val="en-US"/>
        </w:rPr>
        <w:t>then</w:t>
      </w:r>
      <w:r w:rsidRPr="00A95A17">
        <w:rPr>
          <w:bCs/>
          <w:lang w:val="en-US"/>
        </w:rPr>
        <w:t>((</w:t>
      </w:r>
      <w:r w:rsidRPr="00A95A17">
        <w:rPr>
          <w:lang w:val="en-US"/>
        </w:rPr>
        <w:t>res</w:t>
      </w:r>
      <w:r w:rsidRPr="00A95A17">
        <w:rPr>
          <w:bCs/>
          <w:lang w:val="en-US"/>
        </w:rPr>
        <w:t>:</w:t>
      </w:r>
      <w:r w:rsidRPr="00A95A17">
        <w:rPr>
          <w:lang w:val="en-US"/>
        </w:rPr>
        <w:t xml:space="preserve"> string</w:t>
      </w:r>
      <w:r w:rsidRPr="00A95A17">
        <w:rPr>
          <w:bCs/>
          <w:lang w:val="en-US"/>
        </w:rPr>
        <w:t>[])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=&gt;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4D3DE97D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  account </w:t>
      </w:r>
      <w:r w:rsidRPr="00A95A17">
        <w:rPr>
          <w:bCs/>
          <w:lang w:val="en-US"/>
        </w:rPr>
        <w:t>=</w:t>
      </w:r>
      <w:r w:rsidRPr="00A95A17">
        <w:rPr>
          <w:lang w:val="en-US"/>
        </w:rPr>
        <w:t xml:space="preserve"> res</w:t>
      </w:r>
      <w:r w:rsidRPr="00A95A17">
        <w:rPr>
          <w:bCs/>
          <w:lang w:val="en-US"/>
        </w:rPr>
        <w:t>[</w:t>
      </w:r>
      <w:r w:rsidRPr="00A95A17">
        <w:rPr>
          <w:lang w:val="en-US"/>
        </w:rPr>
        <w:t>0</w:t>
      </w:r>
      <w:r w:rsidRPr="00A95A17">
        <w:rPr>
          <w:bCs/>
          <w:lang w:val="en-US"/>
        </w:rPr>
        <w:t>];</w:t>
      </w:r>
    </w:p>
    <w:p w14:paraId="5B334EDA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});</w:t>
      </w:r>
    </w:p>
    <w:p w14:paraId="5A64F75B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A95A17">
        <w:rPr>
          <w:bCs/>
          <w:lang w:val="en-US"/>
        </w:rPr>
        <w:t>}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else</w:t>
      </w:r>
      <w:r w:rsidRPr="00A95A17">
        <w:rPr>
          <w:lang w:val="en-US"/>
        </w:rPr>
        <w:t xml:space="preserve"> </w:t>
      </w:r>
      <w:r w:rsidRPr="00A95A17">
        <w:rPr>
          <w:bCs/>
          <w:lang w:val="en-US"/>
        </w:rPr>
        <w:t>{</w:t>
      </w:r>
    </w:p>
    <w:p w14:paraId="6E72490E" w14:textId="77777777" w:rsidR="00A95A17" w:rsidRPr="00A95A17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  </w:t>
      </w:r>
      <w:r w:rsidRPr="00A95A17">
        <w:rPr>
          <w:bCs/>
          <w:lang w:val="en-US"/>
        </w:rPr>
        <w:t>alert(</w:t>
      </w:r>
      <w:r w:rsidRPr="00A95A17">
        <w:rPr>
          <w:lang w:val="en-US"/>
        </w:rPr>
        <w:t>"Please, install MetaMask"</w:t>
      </w:r>
      <w:r w:rsidRPr="00A95A17">
        <w:rPr>
          <w:bCs/>
          <w:lang w:val="en-US"/>
        </w:rPr>
        <w:t>);</w:t>
      </w:r>
    </w:p>
    <w:p w14:paraId="3169869D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A95A17">
        <w:rPr>
          <w:lang w:val="en-US"/>
        </w:rPr>
        <w:t xml:space="preserve">  </w:t>
      </w:r>
      <w:r w:rsidRPr="00DE654B">
        <w:rPr>
          <w:bCs/>
          <w:lang w:val="en-US"/>
        </w:rPr>
        <w:t>}</w:t>
      </w:r>
    </w:p>
    <w:p w14:paraId="385DF77F" w14:textId="77777777" w:rsidR="00A95A17" w:rsidRPr="00DE654B" w:rsidRDefault="00A95A17" w:rsidP="00286024">
      <w:pPr>
        <w:pStyle w:val="-"/>
        <w:ind w:left="0"/>
        <w:rPr>
          <w:lang w:val="en-US"/>
        </w:rPr>
      </w:pPr>
      <w:r w:rsidRPr="00DE654B">
        <w:rPr>
          <w:lang w:val="en-US"/>
        </w:rPr>
        <w:t xml:space="preserve">  </w:t>
      </w:r>
      <w:r w:rsidRPr="00DE654B">
        <w:rPr>
          <w:bCs/>
          <w:lang w:val="en-US"/>
        </w:rPr>
        <w:t>return</w:t>
      </w:r>
      <w:r w:rsidRPr="00DE654B">
        <w:rPr>
          <w:lang w:val="en-US"/>
        </w:rPr>
        <w:t xml:space="preserve"> account</w:t>
      </w:r>
      <w:r w:rsidRPr="00DE654B">
        <w:rPr>
          <w:bCs/>
          <w:lang w:val="en-US"/>
        </w:rPr>
        <w:t>;</w:t>
      </w:r>
    </w:p>
    <w:p w14:paraId="07ECA166" w14:textId="77777777" w:rsidR="00A95A17" w:rsidRPr="00DE654B" w:rsidRDefault="00A95A17" w:rsidP="00286024">
      <w:pPr>
        <w:pStyle w:val="-"/>
        <w:ind w:left="0"/>
        <w:rPr>
          <w:sz w:val="24"/>
          <w:szCs w:val="24"/>
          <w:lang w:val="en-US"/>
        </w:rPr>
      </w:pPr>
      <w:r w:rsidRPr="00DE654B">
        <w:rPr>
          <w:bCs/>
          <w:lang w:val="en-US"/>
        </w:rPr>
        <w:t>}</w:t>
      </w:r>
    </w:p>
    <w:p w14:paraId="1BF88CDD" w14:textId="77777777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</w:p>
    <w:p w14:paraId="5523C5C6" w14:textId="2E78F2E6" w:rsidR="00A95A17" w:rsidRDefault="00A95A17" w:rsidP="00A95A17">
      <w:pPr>
        <w:shd w:val="clear" w:color="auto" w:fill="FFFFFF"/>
        <w:spacing w:line="360" w:lineRule="auto"/>
        <w:rPr>
          <w:rFonts w:eastAsia="Times New Roman"/>
          <w:sz w:val="28"/>
          <w:szCs w:val="24"/>
          <w:lang w:val="en-US"/>
        </w:rPr>
      </w:pPr>
      <w:r>
        <w:rPr>
          <w:rFonts w:eastAsia="Times New Roman"/>
          <w:sz w:val="28"/>
          <w:szCs w:val="24"/>
        </w:rPr>
        <w:t>Листинг</w:t>
      </w:r>
      <w:r w:rsidRPr="00DE654B">
        <w:rPr>
          <w:rFonts w:eastAsia="Times New Roman"/>
          <w:sz w:val="28"/>
          <w:szCs w:val="24"/>
          <w:lang w:val="en-US"/>
        </w:rPr>
        <w:t xml:space="preserve"> 7 – </w:t>
      </w:r>
      <w:r>
        <w:rPr>
          <w:rFonts w:eastAsia="Times New Roman"/>
          <w:sz w:val="28"/>
          <w:szCs w:val="24"/>
        </w:rPr>
        <w:t>Метод</w:t>
      </w:r>
      <w:r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</w:rPr>
        <w:t>голосования</w:t>
      </w:r>
      <w:r w:rsidR="00286024" w:rsidRPr="00DE654B">
        <w:rPr>
          <w:rFonts w:eastAsia="Times New Roman"/>
          <w:sz w:val="28"/>
          <w:szCs w:val="24"/>
          <w:lang w:val="en-US"/>
        </w:rPr>
        <w:t xml:space="preserve"> </w:t>
      </w:r>
      <w:r w:rsidR="00286024">
        <w:rPr>
          <w:rFonts w:eastAsia="Times New Roman"/>
          <w:sz w:val="28"/>
          <w:szCs w:val="24"/>
          <w:lang w:val="en-US"/>
        </w:rPr>
        <w:t>vote</w:t>
      </w:r>
    </w:p>
    <w:p w14:paraId="52BE92E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bCs/>
          <w:color w:val="auto"/>
          <w:lang w:val="en-US"/>
        </w:rPr>
        <w:t>export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vote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async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votingAddress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answerAddress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string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=&gt;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416D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let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2A6977C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((window</w:t>
      </w:r>
      <w:r w:rsidRPr="00286024">
        <w:rPr>
          <w:color w:val="auto"/>
          <w:lang w:val="en-US"/>
        </w:rPr>
        <w:t xml:space="preserve"> as any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ethereum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B25F01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web3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givenProvider</w:t>
      </w:r>
      <w:r w:rsidRPr="00286024">
        <w:rPr>
          <w:bCs/>
          <w:color w:val="auto"/>
          <w:lang w:val="en-US"/>
        </w:rPr>
        <w:t>);</w:t>
      </w:r>
    </w:p>
    <w:p w14:paraId="69780BBA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var</w:t>
      </w:r>
      <w:r w:rsidRPr="00286024">
        <w:rPr>
          <w:color w:val="auto"/>
          <w:lang w:val="en-US"/>
        </w:rPr>
        <w:t xml:space="preserve"> contract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new</w:t>
      </w:r>
      <w:r w:rsidRPr="00286024">
        <w:rPr>
          <w:color w:val="auto"/>
          <w:lang w:val="en-US"/>
        </w:rPr>
        <w:t xml:space="preserve"> web3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eth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Contract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ABI as AbiItem</w:t>
      </w:r>
      <w:r w:rsidRPr="00286024">
        <w:rPr>
          <w:bCs/>
          <w:color w:val="auto"/>
          <w:lang w:val="en-US"/>
        </w:rPr>
        <w:t>[],</w:t>
      </w:r>
      <w:r w:rsidRPr="00286024">
        <w:rPr>
          <w:color w:val="auto"/>
          <w:lang w:val="en-US"/>
        </w:rPr>
        <w:t xml:space="preserve"> votingAddress</w:t>
      </w:r>
      <w:r w:rsidRPr="00286024">
        <w:rPr>
          <w:bCs/>
          <w:color w:val="auto"/>
          <w:lang w:val="en-US"/>
        </w:rPr>
        <w:t>);</w:t>
      </w:r>
    </w:p>
    <w:p w14:paraId="3D66BDF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const</w:t>
      </w:r>
      <w:r w:rsidRPr="00286024">
        <w:rPr>
          <w:color w:val="auto"/>
          <w:lang w:val="en-US"/>
        </w:rPr>
        <w:t xml:space="preserve"> fromAddress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(await</w:t>
      </w:r>
      <w:r w:rsidRPr="00286024">
        <w:rPr>
          <w:color w:val="auto"/>
          <w:lang w:val="en-US"/>
        </w:rPr>
        <w:t xml:space="preserve"> getAccounts</w:t>
      </w:r>
      <w:r w:rsidRPr="00286024">
        <w:rPr>
          <w:bCs/>
          <w:color w:val="auto"/>
          <w:lang w:val="en-US"/>
        </w:rPr>
        <w:t>());</w:t>
      </w:r>
    </w:p>
    <w:p w14:paraId="29921C3F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</w:p>
    <w:p w14:paraId="65527839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try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27DB0CA8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await</w:t>
      </w:r>
      <w:r w:rsidRPr="00286024">
        <w:rPr>
          <w:color w:val="auto"/>
          <w:lang w:val="en-US"/>
        </w:rPr>
        <w:t xml:space="preserve"> contract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methods</w:t>
      </w:r>
      <w:r w:rsidRPr="00286024">
        <w:rPr>
          <w:bCs/>
          <w:color w:val="auto"/>
          <w:lang w:val="en-US"/>
        </w:rPr>
        <w:t>.</w:t>
      </w:r>
      <w:r w:rsidRPr="00286024">
        <w:rPr>
          <w:color w:val="auto"/>
          <w:lang w:val="en-US"/>
        </w:rPr>
        <w:t>vote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answerAddress</w:t>
      </w:r>
      <w:r w:rsidRPr="00286024">
        <w:rPr>
          <w:bCs/>
          <w:color w:val="auto"/>
          <w:lang w:val="en-US"/>
        </w:rPr>
        <w:t>).</w:t>
      </w:r>
      <w:r w:rsidRPr="00286024">
        <w:rPr>
          <w:color w:val="auto"/>
          <w:lang w:val="en-US"/>
        </w:rPr>
        <w:t>send</w:t>
      </w:r>
      <w:r w:rsidRPr="00286024">
        <w:rPr>
          <w:bCs/>
          <w:color w:val="auto"/>
          <w:lang w:val="en-US"/>
        </w:rPr>
        <w:t>({</w:t>
      </w:r>
      <w:r w:rsidRPr="00286024">
        <w:rPr>
          <w:color w:val="auto"/>
          <w:lang w:val="en-US"/>
        </w:rPr>
        <w:t>from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fromAddress</w:t>
      </w:r>
      <w:r w:rsidRPr="00286024">
        <w:rPr>
          <w:bCs/>
          <w:color w:val="auto"/>
          <w:lang w:val="en-US"/>
        </w:rPr>
        <w:t>},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function(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,</w:t>
      </w:r>
      <w:r w:rsidRPr="00286024">
        <w:rPr>
          <w:color w:val="auto"/>
          <w:lang w:val="en-US"/>
        </w:rPr>
        <w:t xml:space="preserve"> transactionHash </w:t>
      </w:r>
      <w:r w:rsidRPr="00286024">
        <w:rPr>
          <w:bCs/>
          <w:color w:val="auto"/>
          <w:lang w:val="en-US"/>
        </w:rPr>
        <w:t>:</w:t>
      </w:r>
      <w:r w:rsidRPr="00286024">
        <w:rPr>
          <w:color w:val="auto"/>
          <w:lang w:val="en-US"/>
        </w:rPr>
        <w:t xml:space="preserve"> any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9815CB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if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 xml:space="preserve">error </w:t>
      </w:r>
      <w:r w:rsidRPr="00286024">
        <w:rPr>
          <w:bCs/>
          <w:color w:val="auto"/>
          <w:lang w:val="en-US"/>
        </w:rPr>
        <w:t>!=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null)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12CF214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2F3CE5EE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else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4E4DB15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</w:t>
      </w:r>
      <w:r w:rsidRPr="00DE654B">
        <w:rPr>
          <w:lang w:val="en-US"/>
        </w:rPr>
        <w:t>`https://sepolia.etherscan.io/tx/${transactionHash}`</w:t>
      </w:r>
      <w:r w:rsidRPr="00286024">
        <w:rPr>
          <w:bCs/>
          <w:color w:val="auto"/>
          <w:lang w:val="en-US"/>
        </w:rPr>
        <w:t>;</w:t>
      </w:r>
    </w:p>
    <w:p w14:paraId="1598C38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  </w:t>
      </w:r>
      <w:r w:rsidRPr="00286024">
        <w:rPr>
          <w:bCs/>
          <w:color w:val="auto"/>
          <w:lang w:val="en-US"/>
        </w:rPr>
        <w:t>}</w:t>
      </w:r>
    </w:p>
    <w:p w14:paraId="2090D321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</w:t>
      </w:r>
      <w:r w:rsidRPr="00286024">
        <w:rPr>
          <w:bCs/>
          <w:color w:val="auto"/>
          <w:lang w:val="en-US"/>
        </w:rPr>
        <w:t>});</w:t>
      </w:r>
    </w:p>
    <w:p w14:paraId="6F00535B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catch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(</w:t>
      </w:r>
      <w:r w:rsidRPr="00286024">
        <w:rPr>
          <w:color w:val="auto"/>
          <w:lang w:val="en-US"/>
        </w:rPr>
        <w:t>error</w:t>
      </w:r>
      <w:r w:rsidRPr="00286024">
        <w:rPr>
          <w:bCs/>
          <w:color w:val="auto"/>
          <w:lang w:val="en-US"/>
        </w:rPr>
        <w:t>)</w:t>
      </w:r>
      <w:r w:rsidRPr="00286024">
        <w:rPr>
          <w:color w:val="auto"/>
          <w:lang w:val="en-US"/>
        </w:rPr>
        <w:t xml:space="preserve"> </w:t>
      </w:r>
      <w:r w:rsidRPr="00286024">
        <w:rPr>
          <w:bCs/>
          <w:color w:val="auto"/>
          <w:lang w:val="en-US"/>
        </w:rPr>
        <w:t>{</w:t>
      </w:r>
    </w:p>
    <w:p w14:paraId="7A8AB700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  res </w:t>
      </w:r>
      <w:r w:rsidRPr="00286024">
        <w:rPr>
          <w:bCs/>
          <w:color w:val="auto"/>
          <w:lang w:val="en-US"/>
        </w:rPr>
        <w:t>=</w:t>
      </w:r>
      <w:r w:rsidRPr="00286024">
        <w:rPr>
          <w:color w:val="auto"/>
          <w:lang w:val="en-US"/>
        </w:rPr>
        <w:t xml:space="preserve"> error</w:t>
      </w:r>
      <w:r w:rsidRPr="00286024">
        <w:rPr>
          <w:bCs/>
          <w:color w:val="auto"/>
          <w:lang w:val="en-US"/>
        </w:rPr>
        <w:t>;</w:t>
      </w:r>
    </w:p>
    <w:p w14:paraId="369B7F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  </w:t>
      </w:r>
      <w:r w:rsidRPr="00286024">
        <w:rPr>
          <w:bCs/>
          <w:color w:val="auto"/>
          <w:lang w:val="en-US"/>
        </w:rPr>
        <w:t>}</w:t>
      </w:r>
    </w:p>
    <w:p w14:paraId="06734466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}</w:t>
      </w:r>
    </w:p>
    <w:p w14:paraId="0F13B674" w14:textId="77777777" w:rsidR="00286024" w:rsidRPr="00286024" w:rsidRDefault="00286024" w:rsidP="00286024">
      <w:pPr>
        <w:pStyle w:val="-"/>
        <w:ind w:left="0"/>
        <w:rPr>
          <w:color w:val="auto"/>
          <w:lang w:val="en-US"/>
        </w:rPr>
      </w:pPr>
      <w:r w:rsidRPr="00286024">
        <w:rPr>
          <w:color w:val="auto"/>
          <w:lang w:val="en-US"/>
        </w:rPr>
        <w:t xml:space="preserve">  </w:t>
      </w:r>
      <w:r w:rsidRPr="00286024">
        <w:rPr>
          <w:bCs/>
          <w:color w:val="auto"/>
          <w:lang w:val="en-US"/>
        </w:rPr>
        <w:t>return</w:t>
      </w:r>
      <w:r w:rsidRPr="00286024">
        <w:rPr>
          <w:color w:val="auto"/>
          <w:lang w:val="en-US"/>
        </w:rPr>
        <w:t xml:space="preserve"> res</w:t>
      </w:r>
      <w:r w:rsidRPr="00286024">
        <w:rPr>
          <w:bCs/>
          <w:color w:val="auto"/>
          <w:lang w:val="en-US"/>
        </w:rPr>
        <w:t>;</w:t>
      </w:r>
    </w:p>
    <w:p w14:paraId="024B38DE" w14:textId="77777777" w:rsidR="00286024" w:rsidRPr="00286024" w:rsidRDefault="00286024" w:rsidP="00286024">
      <w:pPr>
        <w:pStyle w:val="-"/>
        <w:ind w:left="0"/>
        <w:rPr>
          <w:color w:val="auto"/>
          <w:sz w:val="24"/>
          <w:szCs w:val="24"/>
        </w:rPr>
      </w:pPr>
      <w:r w:rsidRPr="00286024">
        <w:rPr>
          <w:bCs/>
          <w:color w:val="auto"/>
        </w:rPr>
        <w:t>};</w:t>
      </w:r>
    </w:p>
    <w:p w14:paraId="710B1E65" w14:textId="4CC20A3F" w:rsidR="001729F8" w:rsidRDefault="001729F8">
      <w:pPr>
        <w:rPr>
          <w:rFonts w:eastAsia="Times New Roman"/>
          <w:sz w:val="28"/>
          <w:szCs w:val="24"/>
        </w:rPr>
      </w:pPr>
      <w:r>
        <w:rPr>
          <w:rFonts w:eastAsia="Times New Roman"/>
          <w:sz w:val="28"/>
          <w:szCs w:val="24"/>
        </w:rPr>
        <w:br w:type="page"/>
      </w:r>
    </w:p>
    <w:p w14:paraId="3DC2A431" w14:textId="0E7451BB" w:rsidR="001729F8" w:rsidRPr="003D7489" w:rsidRDefault="001729F8" w:rsidP="001729F8">
      <w:pPr>
        <w:pStyle w:val="Heading11"/>
        <w:numPr>
          <w:ilvl w:val="0"/>
          <w:numId w:val="0"/>
        </w:numPr>
        <w:tabs>
          <w:tab w:val="left" w:pos="567"/>
        </w:tabs>
        <w:spacing w:before="0" w:after="0" w:line="360" w:lineRule="auto"/>
      </w:pPr>
      <w:bookmarkStart w:id="68" w:name="_Toc134568500"/>
      <w:r>
        <w:lastRenderedPageBreak/>
        <w:t>Приложение Б</w:t>
      </w:r>
      <w:r w:rsidRPr="0025789A">
        <w:t xml:space="preserve">. </w:t>
      </w:r>
      <w:r>
        <w:t>Тестирование приложения</w:t>
      </w:r>
      <w:bookmarkEnd w:id="68"/>
    </w:p>
    <w:p w14:paraId="4B0FF1F8" w14:textId="3A212288" w:rsidR="00286024" w:rsidRPr="00D03760" w:rsidRDefault="00F54A14" w:rsidP="00F54A14">
      <w:pPr>
        <w:pStyle w:val="AStyle"/>
        <w:ind w:firstLine="0"/>
      </w:pPr>
      <w:r>
        <w:t xml:space="preserve">Таблица 1 – Тестирование смарт-контракта </w:t>
      </w:r>
      <w:r>
        <w:rPr>
          <w:lang w:val="en-US"/>
        </w:rPr>
        <w:t>EVotingManager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41050F" w:rsidRPr="002F1269" w14:paraId="3FE3C5DC" w14:textId="77777777" w:rsidTr="00576248">
        <w:tc>
          <w:tcPr>
            <w:tcW w:w="704" w:type="dxa"/>
            <w:vAlign w:val="center"/>
          </w:tcPr>
          <w:p w14:paraId="787A6DFB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BDA2A07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B8AFB20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2DD0D763" w14:textId="77777777" w:rsidR="0041050F" w:rsidRPr="002F1269" w:rsidRDefault="0041050F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41050F" w:rsidRPr="002F1269" w14:paraId="47D4BDE5" w14:textId="77777777" w:rsidTr="00576248">
        <w:tc>
          <w:tcPr>
            <w:tcW w:w="704" w:type="dxa"/>
          </w:tcPr>
          <w:p w14:paraId="202A5B0C" w14:textId="77777777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3F391D6" w14:textId="441CB76E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Проверка получения списка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адресов </w:t>
            </w:r>
            <w:r w:rsidRPr="007F145E">
              <w:rPr>
                <w:color w:val="000000" w:themeColor="text1"/>
                <w:sz w:val="24"/>
                <w:szCs w:val="24"/>
              </w:rPr>
              <w:t>всех голосований</w:t>
            </w:r>
          </w:p>
        </w:tc>
        <w:tc>
          <w:tcPr>
            <w:tcW w:w="4111" w:type="dxa"/>
          </w:tcPr>
          <w:p w14:paraId="022E743F" w14:textId="13B7D671" w:rsidR="0041050F" w:rsidRPr="007F145E" w:rsidRDefault="007F145E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 xml:space="preserve">Массив адресов всех голосований </w:t>
            </w:r>
            <w:r w:rsidR="00835263">
              <w:rPr>
                <w:color w:val="000000" w:themeColor="text1"/>
                <w:sz w:val="24"/>
                <w:szCs w:val="24"/>
              </w:rPr>
              <w:t>возвращается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4B2E3C86" w14:textId="29AFAB99" w:rsidR="0041050F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41050F" w:rsidRPr="002F1269" w14:paraId="3242ED7A" w14:textId="77777777" w:rsidTr="00576248">
        <w:tc>
          <w:tcPr>
            <w:tcW w:w="704" w:type="dxa"/>
          </w:tcPr>
          <w:p w14:paraId="3854A411" w14:textId="63EE0B36" w:rsidR="0041050F" w:rsidRPr="002F1269" w:rsidRDefault="0041050F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2226F9F1" w14:textId="1CB5E0E9" w:rsidR="0041050F" w:rsidRPr="007F145E" w:rsidRDefault="0041050F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F145E">
              <w:rPr>
                <w:color w:val="000000" w:themeColor="text1"/>
                <w:sz w:val="24"/>
                <w:szCs w:val="24"/>
              </w:rPr>
              <w:t>Проверка добавления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адреса</w:t>
            </w:r>
            <w:r w:rsidRPr="007F145E">
              <w:rPr>
                <w:color w:val="000000" w:themeColor="text1"/>
                <w:sz w:val="24"/>
                <w:szCs w:val="24"/>
              </w:rPr>
              <w:t xml:space="preserve"> голосования</w:t>
            </w:r>
          </w:p>
        </w:tc>
        <w:tc>
          <w:tcPr>
            <w:tcW w:w="4111" w:type="dxa"/>
          </w:tcPr>
          <w:p w14:paraId="4C4F5D41" w14:textId="0F1A01D2" w:rsidR="0041050F" w:rsidRPr="007F145E" w:rsidRDefault="00FC59A5" w:rsidP="0083526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Новый адрес голосования</w:t>
            </w:r>
            <w:r w:rsidR="0028052F">
              <w:rPr>
                <w:color w:val="000000" w:themeColor="text1"/>
                <w:sz w:val="24"/>
                <w:szCs w:val="24"/>
              </w:rPr>
              <w:t xml:space="preserve"> </w:t>
            </w:r>
            <w:r w:rsidR="00835263">
              <w:rPr>
                <w:color w:val="000000" w:themeColor="text1"/>
                <w:sz w:val="24"/>
                <w:szCs w:val="24"/>
              </w:rPr>
              <w:t>добавляется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 xml:space="preserve"> в массив </w:t>
            </w:r>
            <w:r w:rsidR="00270781">
              <w:rPr>
                <w:color w:val="000000" w:themeColor="text1"/>
                <w:sz w:val="24"/>
                <w:szCs w:val="24"/>
              </w:rPr>
              <w:t xml:space="preserve">голосований </w:t>
            </w:r>
            <w:r w:rsidR="007F145E" w:rsidRPr="007F145E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1BB96420" w14:textId="5356DF4D" w:rsidR="0041050F" w:rsidRPr="002F1269" w:rsidRDefault="007F145E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F5914D4" w14:textId="77777777" w:rsidR="001B402A" w:rsidRDefault="001B402A" w:rsidP="00F54A14">
      <w:pPr>
        <w:pStyle w:val="AStyle"/>
        <w:ind w:firstLine="0"/>
        <w:rPr>
          <w:lang w:val="en-US"/>
        </w:rPr>
      </w:pPr>
    </w:p>
    <w:p w14:paraId="22B2F43F" w14:textId="22AD5CF7" w:rsidR="00F54A14" w:rsidRPr="0041050F" w:rsidRDefault="00F54A14" w:rsidP="00F54A14">
      <w:pPr>
        <w:pStyle w:val="AStyle"/>
        <w:ind w:firstLine="0"/>
      </w:pPr>
      <w:r>
        <w:t xml:space="preserve">Таблица 2 – Тестирование смарт-контракта </w:t>
      </w:r>
      <w:r>
        <w:rPr>
          <w:lang w:val="en-US"/>
        </w:rPr>
        <w:t>EVoting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1A071D0B" w14:textId="77777777" w:rsidTr="00576248">
        <w:tc>
          <w:tcPr>
            <w:tcW w:w="704" w:type="dxa"/>
            <w:vAlign w:val="center"/>
          </w:tcPr>
          <w:p w14:paraId="0D2324C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184777B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08C82D2E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0279E9B3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736F68" w14:paraId="6C0BB4BC" w14:textId="77777777" w:rsidTr="00576248">
        <w:tc>
          <w:tcPr>
            <w:tcW w:w="704" w:type="dxa"/>
          </w:tcPr>
          <w:p w14:paraId="1DF1FE80" w14:textId="1752B07A" w:rsidR="00191CB8" w:rsidRPr="00736F68" w:rsidRDefault="008A4101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7BD3443" w14:textId="08821E58" w:rsidR="00191CB8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608ADE48" w14:textId="2B17C831" w:rsidR="00191CB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Голосование создается в блокчейне</w:t>
            </w:r>
          </w:p>
        </w:tc>
        <w:tc>
          <w:tcPr>
            <w:tcW w:w="1268" w:type="dxa"/>
          </w:tcPr>
          <w:p w14:paraId="4A7E583B" w14:textId="6C2AB270" w:rsidR="00191CB8" w:rsidRPr="00736F68" w:rsidRDefault="00736F6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6779FACD" w14:textId="77777777" w:rsidTr="00576248">
        <w:tc>
          <w:tcPr>
            <w:tcW w:w="704" w:type="dxa"/>
          </w:tcPr>
          <w:p w14:paraId="4E5C96FE" w14:textId="1EFE4F09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51197958" w14:textId="02D2C554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избирателей</w:t>
            </w:r>
          </w:p>
        </w:tc>
        <w:tc>
          <w:tcPr>
            <w:tcW w:w="4111" w:type="dxa"/>
          </w:tcPr>
          <w:p w14:paraId="59511476" w14:textId="635D0CF8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избиратели добавляются в смарт-контракт, токены зачисляются на адреса избирателей корректно</w:t>
            </w:r>
          </w:p>
        </w:tc>
        <w:tc>
          <w:tcPr>
            <w:tcW w:w="1268" w:type="dxa"/>
          </w:tcPr>
          <w:p w14:paraId="168AD780" w14:textId="03C77EA8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10755FB3" w14:textId="77777777" w:rsidTr="00576248">
        <w:tc>
          <w:tcPr>
            <w:tcW w:w="704" w:type="dxa"/>
          </w:tcPr>
          <w:p w14:paraId="18218051" w14:textId="1D2AE12A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446C2E" w14:textId="6AE8D332" w:rsidR="008A4101" w:rsidRPr="00736F68" w:rsidRDefault="008A4101" w:rsidP="00583645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Проверка добавления вариантов ответов</w:t>
            </w:r>
          </w:p>
        </w:tc>
        <w:tc>
          <w:tcPr>
            <w:tcW w:w="4111" w:type="dxa"/>
          </w:tcPr>
          <w:p w14:paraId="53F708DC" w14:textId="7AE0A527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Новые варианты ответов добавляются корректно</w:t>
            </w:r>
          </w:p>
        </w:tc>
        <w:tc>
          <w:tcPr>
            <w:tcW w:w="1268" w:type="dxa"/>
          </w:tcPr>
          <w:p w14:paraId="471BCC31" w14:textId="4ECBF4D1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78EB1298" w14:textId="77777777" w:rsidTr="00576248">
        <w:tc>
          <w:tcPr>
            <w:tcW w:w="704" w:type="dxa"/>
          </w:tcPr>
          <w:p w14:paraId="33233D3B" w14:textId="110CDA6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69F0D5B3" w14:textId="067F0B96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возможности </w:t>
            </w:r>
            <w:r w:rsidR="00736F68" w:rsidRPr="00736F68">
              <w:rPr>
                <w:sz w:val="24"/>
                <w:szCs w:val="24"/>
              </w:rPr>
              <w:t>проголосовать</w:t>
            </w:r>
          </w:p>
        </w:tc>
        <w:tc>
          <w:tcPr>
            <w:tcW w:w="4111" w:type="dxa"/>
          </w:tcPr>
          <w:p w14:paraId="574328FD" w14:textId="01CB209B" w:rsidR="008A4101" w:rsidRPr="00736F68" w:rsidRDefault="008A4101" w:rsidP="008A4101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Токен избирателя переводится на адрес выбранного варианта ответа, транзакция записывается в блокчейн</w:t>
            </w:r>
          </w:p>
        </w:tc>
        <w:tc>
          <w:tcPr>
            <w:tcW w:w="1268" w:type="dxa"/>
          </w:tcPr>
          <w:p w14:paraId="46886081" w14:textId="017BC2E2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8A4101" w:rsidRPr="00736F68" w14:paraId="3999D289" w14:textId="77777777" w:rsidTr="00576248">
        <w:tc>
          <w:tcPr>
            <w:tcW w:w="704" w:type="dxa"/>
          </w:tcPr>
          <w:p w14:paraId="5673D68E" w14:textId="4290854B" w:rsidR="008A4101" w:rsidRPr="00736F68" w:rsidRDefault="00736F68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34FADA2E" w14:textId="799BD842" w:rsidR="008A4101" w:rsidRPr="00736F68" w:rsidRDefault="008A4101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 xml:space="preserve">Проверка ограничений на </w:t>
            </w:r>
            <w:r w:rsidR="00736F68" w:rsidRPr="00736F68">
              <w:rPr>
                <w:sz w:val="24"/>
                <w:szCs w:val="24"/>
              </w:rPr>
              <w:t>возможность проголосовать</w:t>
            </w:r>
          </w:p>
        </w:tc>
        <w:tc>
          <w:tcPr>
            <w:tcW w:w="4111" w:type="dxa"/>
          </w:tcPr>
          <w:p w14:paraId="1690F353" w14:textId="695A4ADE" w:rsidR="008A4101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Попытка проголосовать без токенов, за несуществующий вариант ответа приводит к ошибке</w:t>
            </w:r>
          </w:p>
        </w:tc>
        <w:tc>
          <w:tcPr>
            <w:tcW w:w="1268" w:type="dxa"/>
          </w:tcPr>
          <w:p w14:paraId="51D37E1C" w14:textId="285B3C93" w:rsidR="008A4101" w:rsidRPr="00736F68" w:rsidRDefault="008A4101" w:rsidP="008A4101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  <w:tr w:rsidR="00736F68" w:rsidRPr="00736F68" w14:paraId="070777AD" w14:textId="77777777" w:rsidTr="00576248">
        <w:tc>
          <w:tcPr>
            <w:tcW w:w="704" w:type="dxa"/>
          </w:tcPr>
          <w:p w14:paraId="5C09502D" w14:textId="36B5E7BC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6C55C6E8" w14:textId="3E62568D" w:rsidR="00736F68" w:rsidRPr="00736F68" w:rsidRDefault="00736F6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Проверка получения информации о голосовании</w:t>
            </w:r>
          </w:p>
        </w:tc>
        <w:tc>
          <w:tcPr>
            <w:tcW w:w="4111" w:type="dxa"/>
          </w:tcPr>
          <w:p w14:paraId="31BC9616" w14:textId="0F27630C" w:rsidR="00736F68" w:rsidRPr="00736F68" w:rsidRDefault="00736F68" w:rsidP="00736F68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736F68">
              <w:rPr>
                <w:color w:val="000000" w:themeColor="text1"/>
                <w:sz w:val="24"/>
                <w:szCs w:val="24"/>
              </w:rPr>
              <w:t>Информация о голосовании: название, сроки, адреса избирателей, адреса вариантов ответов и результаты возвращается корректно</w:t>
            </w:r>
          </w:p>
        </w:tc>
        <w:tc>
          <w:tcPr>
            <w:tcW w:w="1268" w:type="dxa"/>
          </w:tcPr>
          <w:p w14:paraId="2AD6A1BC" w14:textId="750F6E71" w:rsidR="00736F68" w:rsidRPr="00736F68" w:rsidRDefault="00736F68" w:rsidP="00736F6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736F68">
              <w:rPr>
                <w:sz w:val="24"/>
                <w:szCs w:val="24"/>
              </w:rPr>
              <w:t>Да</w:t>
            </w:r>
          </w:p>
        </w:tc>
      </w:tr>
    </w:tbl>
    <w:p w14:paraId="55D10928" w14:textId="77777777" w:rsidR="001B402A" w:rsidRPr="00F54A14" w:rsidRDefault="001B402A" w:rsidP="00F54A14">
      <w:pPr>
        <w:pStyle w:val="AStyle"/>
        <w:ind w:firstLine="0"/>
      </w:pPr>
    </w:p>
    <w:p w14:paraId="4650D4A7" w14:textId="5A1185B3" w:rsidR="00F54A14" w:rsidRDefault="00F54A14" w:rsidP="00F54A14">
      <w:pPr>
        <w:pStyle w:val="AStyle"/>
        <w:ind w:firstLine="0"/>
        <w:rPr>
          <w:lang w:val="en-US"/>
        </w:rPr>
      </w:pPr>
      <w:r>
        <w:t xml:space="preserve">Таблица 3 – Тестирование смарт-контракта </w:t>
      </w:r>
      <w:r>
        <w:rPr>
          <w:lang w:val="en-US"/>
        </w:rPr>
        <w:t>EVotingToken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191CB8" w:rsidRPr="002F1269" w14:paraId="5428BA95" w14:textId="77777777" w:rsidTr="00576248">
        <w:tc>
          <w:tcPr>
            <w:tcW w:w="704" w:type="dxa"/>
            <w:vAlign w:val="center"/>
          </w:tcPr>
          <w:p w14:paraId="01E51F16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4DE6464A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162360AD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66408484" w14:textId="77777777" w:rsidR="00191CB8" w:rsidRPr="002F1269" w:rsidRDefault="00191CB8" w:rsidP="00576248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191CB8" w:rsidRPr="002F1269" w14:paraId="4C0C0926" w14:textId="77777777" w:rsidTr="00576248">
        <w:tc>
          <w:tcPr>
            <w:tcW w:w="704" w:type="dxa"/>
          </w:tcPr>
          <w:p w14:paraId="398ABEEB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1ACB2094" w14:textId="5D9F21E8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создания токена</w:t>
            </w:r>
          </w:p>
        </w:tc>
        <w:tc>
          <w:tcPr>
            <w:tcW w:w="4111" w:type="dxa"/>
          </w:tcPr>
          <w:p w14:paraId="7DAD941F" w14:textId="5BD90FC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создаются</w:t>
            </w:r>
            <w:r w:rsidRPr="00ED1718">
              <w:rPr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718589C" w14:textId="6F292463" w:rsidR="00191CB8" w:rsidRPr="002F1269" w:rsidRDefault="00FC59A5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191CB8" w:rsidRPr="002F1269" w14:paraId="3548A7EE" w14:textId="77777777" w:rsidTr="00576248">
        <w:tc>
          <w:tcPr>
            <w:tcW w:w="704" w:type="dxa"/>
          </w:tcPr>
          <w:p w14:paraId="04C7E4A7" w14:textId="7777777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039B9916" w14:textId="3CE4B472" w:rsidR="00191CB8" w:rsidRPr="00ED1718" w:rsidRDefault="00ED1718" w:rsidP="00583645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>Проверка передачи токена</w:t>
            </w:r>
          </w:p>
        </w:tc>
        <w:tc>
          <w:tcPr>
            <w:tcW w:w="4111" w:type="dxa"/>
          </w:tcPr>
          <w:p w14:paraId="034CA03C" w14:textId="6FB99C4A" w:rsidR="00191CB8" w:rsidRPr="00ED1718" w:rsidRDefault="00ED1718" w:rsidP="00816530">
            <w:pPr>
              <w:pStyle w:val="AStyle"/>
              <w:spacing w:line="240" w:lineRule="auto"/>
              <w:ind w:firstLine="0"/>
              <w:jc w:val="left"/>
              <w:rPr>
                <w:sz w:val="24"/>
                <w:szCs w:val="24"/>
              </w:rPr>
            </w:pPr>
            <w:r w:rsidRPr="00ED1718">
              <w:rPr>
                <w:sz w:val="24"/>
                <w:szCs w:val="24"/>
              </w:rPr>
              <w:t xml:space="preserve">Токены </w:t>
            </w:r>
            <w:r w:rsidR="00816530">
              <w:rPr>
                <w:sz w:val="24"/>
                <w:szCs w:val="24"/>
              </w:rPr>
              <w:t>переводятся</w:t>
            </w:r>
            <w:r w:rsidRPr="00ED1718">
              <w:rPr>
                <w:sz w:val="24"/>
                <w:szCs w:val="24"/>
              </w:rPr>
              <w:t xml:space="preserve"> с одного адреса на другой корректно</w:t>
            </w:r>
          </w:p>
        </w:tc>
        <w:tc>
          <w:tcPr>
            <w:tcW w:w="1268" w:type="dxa"/>
          </w:tcPr>
          <w:p w14:paraId="2DABDCF6" w14:textId="1865D737" w:rsidR="00191CB8" w:rsidRPr="002F1269" w:rsidRDefault="00191CB8" w:rsidP="00576248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43F980DA" w14:textId="77777777" w:rsidR="001B402A" w:rsidRPr="00F54A14" w:rsidRDefault="001B402A" w:rsidP="00F54A14">
      <w:pPr>
        <w:pStyle w:val="AStyle"/>
        <w:ind w:firstLine="0"/>
      </w:pPr>
    </w:p>
    <w:p w14:paraId="6D430B33" w14:textId="708EFE27" w:rsidR="00F54A14" w:rsidRDefault="00F54A14" w:rsidP="00F54A14">
      <w:pPr>
        <w:pStyle w:val="AStyle"/>
        <w:ind w:firstLine="0"/>
      </w:pPr>
      <w:r>
        <w:t>Таблица 4 – Функциональное тестирование приложения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97567E" w:rsidRPr="002F1269" w14:paraId="38438645" w14:textId="77777777" w:rsidTr="009E5767">
        <w:tc>
          <w:tcPr>
            <w:tcW w:w="704" w:type="dxa"/>
            <w:vAlign w:val="center"/>
          </w:tcPr>
          <w:p w14:paraId="1991954C" w14:textId="70BBCA03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№</w:t>
            </w:r>
          </w:p>
        </w:tc>
        <w:tc>
          <w:tcPr>
            <w:tcW w:w="2977" w:type="dxa"/>
            <w:vAlign w:val="center"/>
          </w:tcPr>
          <w:p w14:paraId="01193BEA" w14:textId="47A9BDB8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</w:t>
            </w:r>
          </w:p>
        </w:tc>
        <w:tc>
          <w:tcPr>
            <w:tcW w:w="4111" w:type="dxa"/>
            <w:vAlign w:val="center"/>
          </w:tcPr>
          <w:p w14:paraId="401C2612" w14:textId="123F1A25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Ожидаемый результат</w:t>
            </w:r>
          </w:p>
        </w:tc>
        <w:tc>
          <w:tcPr>
            <w:tcW w:w="1268" w:type="dxa"/>
            <w:vAlign w:val="center"/>
          </w:tcPr>
          <w:p w14:paraId="12ED64DF" w14:textId="784ECD40" w:rsidR="0097567E" w:rsidRPr="002F1269" w:rsidRDefault="0097567E" w:rsidP="0097567E">
            <w:pPr>
              <w:pStyle w:val="AStyle"/>
              <w:suppressAutoHyphens/>
              <w:spacing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2F1269">
              <w:rPr>
                <w:b/>
                <w:sz w:val="24"/>
                <w:szCs w:val="24"/>
              </w:rPr>
              <w:t>Тест пройден?</w:t>
            </w:r>
          </w:p>
        </w:tc>
      </w:tr>
      <w:tr w:rsidR="0097567E" w:rsidRPr="002F1269" w14:paraId="334BBE07" w14:textId="77777777" w:rsidTr="009E5767">
        <w:tc>
          <w:tcPr>
            <w:tcW w:w="704" w:type="dxa"/>
          </w:tcPr>
          <w:p w14:paraId="1182D4F1" w14:textId="29F7BF7D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14:paraId="632FED27" w14:textId="663FCFEE" w:rsidR="0097567E" w:rsidRPr="00B16AF4" w:rsidRDefault="005A30CC" w:rsidP="00FC18F3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авторизации гостя с помощью MetaMask</w:t>
            </w:r>
          </w:p>
        </w:tc>
        <w:tc>
          <w:tcPr>
            <w:tcW w:w="4111" w:type="dxa"/>
          </w:tcPr>
          <w:p w14:paraId="40A9D592" w14:textId="21D9714B" w:rsidR="0097567E" w:rsidRPr="00B16AF4" w:rsidRDefault="002F1269" w:rsidP="005235DF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Гость </w:t>
            </w:r>
            <w:r w:rsidR="005235DF">
              <w:rPr>
                <w:color w:val="000000" w:themeColor="text1"/>
                <w:sz w:val="24"/>
                <w:szCs w:val="24"/>
              </w:rPr>
              <w:t>авторизуется с помощью MetaMask</w:t>
            </w:r>
          </w:p>
        </w:tc>
        <w:tc>
          <w:tcPr>
            <w:tcW w:w="1268" w:type="dxa"/>
          </w:tcPr>
          <w:p w14:paraId="4E732B2A" w14:textId="63FA9076" w:rsidR="0097567E" w:rsidRPr="002F1269" w:rsidRDefault="0097567E" w:rsidP="0097567E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Да</w:t>
            </w:r>
          </w:p>
        </w:tc>
      </w:tr>
    </w:tbl>
    <w:p w14:paraId="50031E6C" w14:textId="6C43B4A6" w:rsidR="00F54A14" w:rsidRPr="006E2BBF" w:rsidRDefault="006E2BBF" w:rsidP="006E2BBF">
      <w:pPr>
        <w:shd w:val="clear" w:color="auto" w:fill="FFFFFF"/>
        <w:spacing w:line="360" w:lineRule="auto"/>
        <w:jc w:val="right"/>
        <w:rPr>
          <w:rFonts w:eastAsia="Times New Roman"/>
          <w:sz w:val="28"/>
        </w:rPr>
      </w:pPr>
      <w:r>
        <w:rPr>
          <w:rFonts w:eastAsia="Times New Roman"/>
          <w:sz w:val="28"/>
        </w:rPr>
        <w:lastRenderedPageBreak/>
        <w:t>Окончание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таблицы 4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приложения</w:t>
      </w:r>
      <w:r w:rsidRPr="00DE654B">
        <w:rPr>
          <w:rFonts w:eastAsia="Times New Roman"/>
          <w:sz w:val="28"/>
        </w:rPr>
        <w:t xml:space="preserve"> </w:t>
      </w:r>
      <w:r>
        <w:rPr>
          <w:rFonts w:eastAsia="Times New Roman"/>
          <w:sz w:val="28"/>
        </w:rPr>
        <w:t>Б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704"/>
        <w:gridCol w:w="2977"/>
        <w:gridCol w:w="4111"/>
        <w:gridCol w:w="1268"/>
      </w:tblGrid>
      <w:tr w:rsidR="006E2BBF" w:rsidRPr="002F1269" w14:paraId="2801F5AC" w14:textId="77777777" w:rsidTr="000034C0">
        <w:tc>
          <w:tcPr>
            <w:tcW w:w="704" w:type="dxa"/>
          </w:tcPr>
          <w:p w14:paraId="770E256F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14:paraId="74BF1014" w14:textId="4D34B675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списка всех голосований</w:t>
            </w:r>
          </w:p>
        </w:tc>
        <w:tc>
          <w:tcPr>
            <w:tcW w:w="4111" w:type="dxa"/>
          </w:tcPr>
          <w:p w14:paraId="60D8B9BD" w14:textId="6FC0646A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Список всех голосований отображается корректно</w:t>
            </w:r>
          </w:p>
        </w:tc>
        <w:tc>
          <w:tcPr>
            <w:tcW w:w="1268" w:type="dxa"/>
          </w:tcPr>
          <w:p w14:paraId="755A65D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79EEA7B" w14:textId="77777777" w:rsidTr="000034C0">
        <w:tc>
          <w:tcPr>
            <w:tcW w:w="704" w:type="dxa"/>
          </w:tcPr>
          <w:p w14:paraId="6E3A980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14:paraId="58E74EDC" w14:textId="7A488C0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просмотра подробных данных о голосовании</w:t>
            </w:r>
          </w:p>
        </w:tc>
        <w:tc>
          <w:tcPr>
            <w:tcW w:w="4111" w:type="dxa"/>
          </w:tcPr>
          <w:p w14:paraId="3CC933C0" w14:textId="232E197B" w:rsidR="006E2BBF" w:rsidRPr="00B16AF4" w:rsidRDefault="005235D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Подробные данные о голосовании: </w:t>
            </w:r>
            <w:r w:rsidRPr="00736F68">
              <w:rPr>
                <w:color w:val="000000" w:themeColor="text1"/>
                <w:sz w:val="24"/>
                <w:szCs w:val="24"/>
              </w:rPr>
              <w:t xml:space="preserve">название, сроки, адреса избирателей, адреса вариантов ответов и результаты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отображаются корре</w:t>
            </w:r>
            <w:r w:rsidR="00972967">
              <w:rPr>
                <w:color w:val="000000" w:themeColor="text1"/>
                <w:sz w:val="24"/>
                <w:szCs w:val="24"/>
              </w:rPr>
              <w:t>ктно</w:t>
            </w:r>
          </w:p>
        </w:tc>
        <w:tc>
          <w:tcPr>
            <w:tcW w:w="1268" w:type="dxa"/>
          </w:tcPr>
          <w:p w14:paraId="0DD320D3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700770D6" w14:textId="77777777" w:rsidTr="000034C0">
        <w:tc>
          <w:tcPr>
            <w:tcW w:w="704" w:type="dxa"/>
          </w:tcPr>
          <w:p w14:paraId="26967ADA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4</w:t>
            </w:r>
          </w:p>
        </w:tc>
        <w:tc>
          <w:tcPr>
            <w:tcW w:w="2977" w:type="dxa"/>
          </w:tcPr>
          <w:p w14:paraId="75F3D4EF" w14:textId="4C30ED77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поиска голосования по названию или основному вопросу</w:t>
            </w:r>
          </w:p>
        </w:tc>
        <w:tc>
          <w:tcPr>
            <w:tcW w:w="4111" w:type="dxa"/>
          </w:tcPr>
          <w:p w14:paraId="263CC990" w14:textId="15F36023" w:rsidR="006E2BBF" w:rsidRPr="00B16AF4" w:rsidRDefault="00964F04" w:rsidP="00964F04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Найденное по названию или основному вопросу г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 xml:space="preserve">олосование </w:t>
            </w:r>
            <w:r>
              <w:rPr>
                <w:color w:val="000000" w:themeColor="text1"/>
                <w:sz w:val="24"/>
                <w:szCs w:val="24"/>
              </w:rPr>
              <w:t xml:space="preserve">отображается </w:t>
            </w:r>
            <w:r w:rsidR="006E2BBF" w:rsidRPr="00B16AF4">
              <w:rPr>
                <w:color w:val="000000" w:themeColor="text1"/>
                <w:sz w:val="24"/>
                <w:szCs w:val="24"/>
              </w:rPr>
              <w:t>корректно</w:t>
            </w:r>
          </w:p>
        </w:tc>
        <w:tc>
          <w:tcPr>
            <w:tcW w:w="1268" w:type="dxa"/>
          </w:tcPr>
          <w:p w14:paraId="050D7328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02424743" w14:textId="77777777" w:rsidTr="000034C0">
        <w:tc>
          <w:tcPr>
            <w:tcW w:w="704" w:type="dxa"/>
          </w:tcPr>
          <w:p w14:paraId="6880C17E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5</w:t>
            </w:r>
          </w:p>
        </w:tc>
        <w:tc>
          <w:tcPr>
            <w:tcW w:w="2977" w:type="dxa"/>
          </w:tcPr>
          <w:p w14:paraId="2E8BF370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отфильтровать голосования по их статусу</w:t>
            </w:r>
          </w:p>
        </w:tc>
        <w:tc>
          <w:tcPr>
            <w:tcW w:w="4111" w:type="dxa"/>
          </w:tcPr>
          <w:p w14:paraId="4A06E268" w14:textId="0352AE3F" w:rsidR="006E2BBF" w:rsidRPr="00B16AF4" w:rsidRDefault="006E2BBF" w:rsidP="00AC1589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Голосования </w:t>
            </w:r>
            <w:r w:rsidR="00AC1589">
              <w:rPr>
                <w:color w:val="000000" w:themeColor="text1"/>
                <w:sz w:val="24"/>
                <w:szCs w:val="24"/>
              </w:rPr>
              <w:t>фильтруются по статусу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 корректно</w:t>
            </w:r>
          </w:p>
        </w:tc>
        <w:tc>
          <w:tcPr>
            <w:tcW w:w="1268" w:type="dxa"/>
          </w:tcPr>
          <w:p w14:paraId="05289E0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54B78EF6" w14:textId="77777777" w:rsidTr="000034C0">
        <w:tc>
          <w:tcPr>
            <w:tcW w:w="704" w:type="dxa"/>
          </w:tcPr>
          <w:p w14:paraId="43B47FF9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6</w:t>
            </w:r>
          </w:p>
        </w:tc>
        <w:tc>
          <w:tcPr>
            <w:tcW w:w="2977" w:type="dxa"/>
          </w:tcPr>
          <w:p w14:paraId="7E9E5ADB" w14:textId="60CDD7AC" w:rsidR="006E2BBF" w:rsidRPr="00B16AF4" w:rsidRDefault="006E2BBF" w:rsidP="00DB70E2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создания голосования</w:t>
            </w:r>
          </w:p>
        </w:tc>
        <w:tc>
          <w:tcPr>
            <w:tcW w:w="4111" w:type="dxa"/>
          </w:tcPr>
          <w:p w14:paraId="1C108DE1" w14:textId="33313F35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Голосование </w:t>
            </w:r>
            <w:r w:rsidR="00972967">
              <w:rPr>
                <w:color w:val="000000" w:themeColor="text1"/>
                <w:sz w:val="24"/>
                <w:szCs w:val="24"/>
              </w:rPr>
              <w:t>создается</w:t>
            </w:r>
            <w:r>
              <w:rPr>
                <w:color w:val="000000" w:themeColor="text1"/>
                <w:sz w:val="24"/>
                <w:szCs w:val="24"/>
              </w:rPr>
              <w:t xml:space="preserve"> в блокчейне</w:t>
            </w:r>
          </w:p>
        </w:tc>
        <w:tc>
          <w:tcPr>
            <w:tcW w:w="1268" w:type="dxa"/>
          </w:tcPr>
          <w:p w14:paraId="421FB03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Да</w:t>
            </w:r>
          </w:p>
        </w:tc>
      </w:tr>
      <w:tr w:rsidR="006E2BBF" w:rsidRPr="002F1269" w14:paraId="67E1DA54" w14:textId="77777777" w:rsidTr="000034C0">
        <w:tc>
          <w:tcPr>
            <w:tcW w:w="704" w:type="dxa"/>
          </w:tcPr>
          <w:p w14:paraId="20F44591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7</w:t>
            </w:r>
          </w:p>
        </w:tc>
        <w:tc>
          <w:tcPr>
            <w:tcW w:w="2977" w:type="dxa"/>
          </w:tcPr>
          <w:p w14:paraId="561D891E" w14:textId="77777777" w:rsidR="006E2BBF" w:rsidRPr="00B16AF4" w:rsidRDefault="006E2BBF" w:rsidP="000034C0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>Проверка возможности проголосовать и просмотреть транзакцию «голоса» в блокчейн-обозревателе Etherscan</w:t>
            </w:r>
          </w:p>
        </w:tc>
        <w:tc>
          <w:tcPr>
            <w:tcW w:w="4111" w:type="dxa"/>
          </w:tcPr>
          <w:p w14:paraId="46221BA4" w14:textId="511CB3A0" w:rsidR="006E2BBF" w:rsidRPr="00B16AF4" w:rsidRDefault="006E2BBF" w:rsidP="00972967">
            <w:pPr>
              <w:pStyle w:val="AStyle"/>
              <w:spacing w:line="240" w:lineRule="auto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B16AF4">
              <w:rPr>
                <w:color w:val="000000" w:themeColor="text1"/>
                <w:sz w:val="24"/>
                <w:szCs w:val="24"/>
              </w:rPr>
              <w:t xml:space="preserve">Авторизованный пользователь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голосует </w:t>
            </w:r>
            <w:r w:rsidRPr="00B16AF4">
              <w:rPr>
                <w:color w:val="000000" w:themeColor="text1"/>
                <w:sz w:val="24"/>
                <w:szCs w:val="24"/>
              </w:rPr>
              <w:t xml:space="preserve">и </w:t>
            </w:r>
            <w:r w:rsidR="00972967">
              <w:rPr>
                <w:color w:val="000000" w:themeColor="text1"/>
                <w:sz w:val="24"/>
                <w:szCs w:val="24"/>
              </w:rPr>
              <w:t xml:space="preserve">может </w:t>
            </w:r>
            <w:r w:rsidRPr="00B16AF4">
              <w:rPr>
                <w:color w:val="000000" w:themeColor="text1"/>
                <w:sz w:val="24"/>
                <w:szCs w:val="24"/>
              </w:rPr>
              <w:t>просмотреть транзакцию «голоса» в блокчейн-обозрева</w:t>
            </w:r>
            <w:r w:rsidR="00972967">
              <w:rPr>
                <w:color w:val="000000" w:themeColor="text1"/>
                <w:sz w:val="24"/>
                <w:szCs w:val="24"/>
              </w:rPr>
              <w:t>теле Etherscan</w:t>
            </w:r>
          </w:p>
        </w:tc>
        <w:tc>
          <w:tcPr>
            <w:tcW w:w="1268" w:type="dxa"/>
          </w:tcPr>
          <w:p w14:paraId="258B30F4" w14:textId="77777777" w:rsidR="006E2BBF" w:rsidRPr="002F1269" w:rsidRDefault="006E2BBF" w:rsidP="000034C0">
            <w:pPr>
              <w:pStyle w:val="AStyle"/>
              <w:spacing w:line="240" w:lineRule="auto"/>
              <w:ind w:firstLine="0"/>
              <w:jc w:val="center"/>
              <w:rPr>
                <w:sz w:val="24"/>
                <w:szCs w:val="24"/>
              </w:rPr>
            </w:pPr>
            <w:r w:rsidRPr="002F1269">
              <w:rPr>
                <w:sz w:val="24"/>
                <w:szCs w:val="24"/>
              </w:rPr>
              <w:t>Д</w:t>
            </w:r>
            <w:r>
              <w:rPr>
                <w:sz w:val="24"/>
                <w:szCs w:val="24"/>
              </w:rPr>
              <w:t>а</w:t>
            </w:r>
          </w:p>
        </w:tc>
      </w:tr>
    </w:tbl>
    <w:p w14:paraId="5F4BB93C" w14:textId="77777777" w:rsidR="006E2BBF" w:rsidRPr="00F54A14" w:rsidRDefault="006E2BBF" w:rsidP="00F54A14">
      <w:pPr>
        <w:pStyle w:val="AStyle"/>
        <w:ind w:firstLine="0"/>
      </w:pPr>
    </w:p>
    <w:sectPr w:rsidR="006E2BBF" w:rsidRPr="00F54A14" w:rsidSect="00A23488">
      <w:footerReference w:type="default" r:id="rId75"/>
      <w:footerReference w:type="first" r:id="rId76"/>
      <w:pgSz w:w="11906" w:h="16838" w:code="9"/>
      <w:pgMar w:top="1134" w:right="851" w:bottom="1134" w:left="1985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Володченко Ирина Дмитриевна" w:date="2021-04-19T16:30:00Z" w:initials="ВИД">
    <w:p w14:paraId="280CB890" w14:textId="77777777" w:rsidR="000034C0" w:rsidRDefault="000034C0" w:rsidP="00800795">
      <w:pPr>
        <w:pStyle w:val="a6"/>
      </w:pPr>
      <w:r>
        <w:rPr>
          <w:rStyle w:val="a5"/>
        </w:rPr>
        <w:annotationRef/>
      </w:r>
      <w:r>
        <w:rPr>
          <w:rStyle w:val="a5"/>
        </w:rPr>
        <w:annotationRef/>
      </w:r>
      <w:r>
        <w:t>Последние три цифры берутся из номера зачетной книжки/студенческого билета</w:t>
      </w:r>
    </w:p>
  </w:comment>
  <w:comment w:id="8" w:author="Володченко Ирина Дмитриевна" w:date="2021-04-19T16:37:00Z" w:initials="ВИД">
    <w:p w14:paraId="76332F06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Дата и номер приказа по темам ВКР будет известна позже. Пока не заполняйте</w:t>
      </w:r>
    </w:p>
  </w:comment>
  <w:comment w:id="9" w:author="Володченко Ирина Дмитриевна" w:date="2021-04-19T16:43:00Z" w:initials="ВИД">
    <w:p w14:paraId="249FFEA1" w14:textId="77777777" w:rsidR="000034C0" w:rsidRDefault="000034C0" w:rsidP="0021779F">
      <w:pPr>
        <w:pStyle w:val="a6"/>
      </w:pPr>
      <w:r>
        <w:rPr>
          <w:rStyle w:val="a5"/>
        </w:rPr>
        <w:annotationRef/>
      </w:r>
      <w:r>
        <w:t>Пункт 3 заполняется совместно с вашим научным руководителем</w:t>
      </w:r>
    </w:p>
  </w:comment>
  <w:comment w:id="10" w:author="Radchenko Gleb" w:date="2023-03-10T16:32:00Z" w:initials="RG">
    <w:p w14:paraId="77A5D597" w14:textId="77777777" w:rsidR="000034C0" w:rsidRDefault="000034C0" w:rsidP="00E364D0">
      <w:pPr>
        <w:pStyle w:val="a6"/>
      </w:pPr>
      <w:r>
        <w:rPr>
          <w:rStyle w:val="a5"/>
        </w:rPr>
        <w:annotationRef/>
      </w:r>
      <w:r>
        <w:t>Формат цитаты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280CB890" w15:done="0"/>
  <w15:commentEx w15:paraId="76332F06" w15:done="0"/>
  <w15:commentEx w15:paraId="249FFEA1" w15:done="0"/>
  <w15:commentEx w15:paraId="77A5D597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B5DA1A" w16cex:dateUtc="2023-03-10T15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80CB890" w16cid:durableId="279A1596"/>
  <w16cid:commentId w16cid:paraId="76332F06" w16cid:durableId="279A1597"/>
  <w16cid:commentId w16cid:paraId="249FFEA1" w16cid:durableId="279A1598"/>
  <w16cid:commentId w16cid:paraId="77A5D597" w16cid:durableId="27B5DA1A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4D34B5" w14:textId="77777777" w:rsidR="00803B4C" w:rsidRDefault="00803B4C">
      <w:r>
        <w:separator/>
      </w:r>
    </w:p>
  </w:endnote>
  <w:endnote w:type="continuationSeparator" w:id="0">
    <w:p w14:paraId="545319DF" w14:textId="77777777" w:rsidR="00803B4C" w:rsidRDefault="00803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45ED2A6" w14:textId="77777777" w:rsidR="000034C0" w:rsidRDefault="000034C0">
    <w:pPr>
      <w:pStyle w:val="af2"/>
      <w:jc w:val="right"/>
    </w:pPr>
  </w:p>
  <w:p w14:paraId="64C3EDE3" w14:textId="77777777" w:rsidR="000034C0" w:rsidRDefault="000034C0">
    <w:pPr>
      <w:pStyle w:val="af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9341AB" w14:textId="77777777" w:rsidR="000034C0" w:rsidRPr="002568F9" w:rsidRDefault="000034C0">
    <w:pPr>
      <w:pStyle w:val="af2"/>
      <w:jc w:val="center"/>
      <w:rPr>
        <w:sz w:val="24"/>
        <w:szCs w:val="24"/>
      </w:rPr>
    </w:pPr>
  </w:p>
  <w:p w14:paraId="4C4B0E1E" w14:textId="77777777" w:rsidR="000034C0" w:rsidRPr="00A23488" w:rsidRDefault="000034C0" w:rsidP="00A23488">
    <w:pPr>
      <w:pStyle w:val="af2"/>
      <w:jc w:val="right"/>
      <w:rPr>
        <w:sz w:val="28"/>
        <w:szCs w:val="28"/>
        <w:lang w:eastAsia="ja-JP"/>
      </w:rPr>
    </w:pPr>
    <w:r w:rsidRPr="00A23488">
      <w:rPr>
        <w:noProof/>
        <w:sz w:val="28"/>
        <w:szCs w:val="28"/>
      </w:rPr>
      <w:fldChar w:fldCharType="begin"/>
    </w:r>
    <w:r w:rsidRPr="00A23488">
      <w:rPr>
        <w:noProof/>
        <w:sz w:val="28"/>
        <w:szCs w:val="28"/>
      </w:rPr>
      <w:instrText xml:space="preserve"> PAGE   \* MERGEFORMAT </w:instrText>
    </w:r>
    <w:r w:rsidRPr="00A23488">
      <w:rPr>
        <w:noProof/>
        <w:sz w:val="28"/>
        <w:szCs w:val="28"/>
      </w:rPr>
      <w:fldChar w:fldCharType="separate"/>
    </w:r>
    <w:r w:rsidR="00BF5B0E">
      <w:rPr>
        <w:noProof/>
        <w:sz w:val="28"/>
        <w:szCs w:val="28"/>
      </w:rPr>
      <w:t>8</w:t>
    </w:r>
    <w:r w:rsidRPr="00A23488">
      <w:rPr>
        <w:noProof/>
        <w:sz w:val="28"/>
        <w:szCs w:val="28"/>
      </w:rPr>
      <w:fldChar w:fldCharType="end"/>
    </w:r>
  </w:p>
  <w:p w14:paraId="76697C4C" w14:textId="77777777" w:rsidR="000034C0" w:rsidRDefault="000034C0">
    <w:pPr>
      <w:pStyle w:val="af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0A3CA6A" w14:textId="00438934" w:rsidR="000034C0" w:rsidRDefault="000034C0">
    <w:pPr>
      <w:pStyle w:val="af2"/>
      <w:jc w:val="right"/>
    </w:pPr>
  </w:p>
  <w:p w14:paraId="7B7EA1DC" w14:textId="77777777" w:rsidR="000034C0" w:rsidRDefault="000034C0">
    <w:pPr>
      <w:pStyle w:val="af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6DC20E" w14:textId="77777777" w:rsidR="00803B4C" w:rsidRDefault="00803B4C">
      <w:r>
        <w:separator/>
      </w:r>
    </w:p>
  </w:footnote>
  <w:footnote w:type="continuationSeparator" w:id="0">
    <w:p w14:paraId="3CC498E6" w14:textId="77777777" w:rsidR="00803B4C" w:rsidRDefault="00803B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8F098C"/>
    <w:multiLevelType w:val="hybridMultilevel"/>
    <w:tmpl w:val="D224554A"/>
    <w:lvl w:ilvl="0" w:tplc="37A41536">
      <w:start w:val="1"/>
      <w:numFmt w:val="decimal"/>
      <w:pStyle w:val="Heading41"/>
      <w:lvlText w:val="4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5B021C"/>
    <w:multiLevelType w:val="hybridMultilevel"/>
    <w:tmpl w:val="8C1C9B9A"/>
    <w:lvl w:ilvl="0" w:tplc="EDEC220C">
      <w:start w:val="1"/>
      <w:numFmt w:val="decimal"/>
      <w:lvlText w:val="%1."/>
      <w:lvlJc w:val="left"/>
      <w:pPr>
        <w:ind w:left="1776" w:hanging="360"/>
      </w:pPr>
      <w:rPr>
        <w:rFonts w:ascii="Times New Roman" w:eastAsiaTheme="minorEastAsia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 w15:restartNumberingAfterBreak="0">
    <w:nsid w:val="0BC94E94"/>
    <w:multiLevelType w:val="multilevel"/>
    <w:tmpl w:val="B378AD1C"/>
    <w:lvl w:ilvl="0">
      <w:start w:val="1"/>
      <w:numFmt w:val="decimal"/>
      <w:lvlText w:val="3.%1."/>
      <w:lvlJc w:val="left"/>
      <w:pPr>
        <w:tabs>
          <w:tab w:val="num" w:pos="757"/>
        </w:tabs>
        <w:ind w:left="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757"/>
        </w:tabs>
        <w:ind w:left="-36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3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18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3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28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3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3960" w:hanging="1440"/>
      </w:pPr>
      <w:rPr>
        <w:rFonts w:hint="default"/>
      </w:rPr>
    </w:lvl>
  </w:abstractNum>
  <w:abstractNum w:abstractNumId="3" w15:restartNumberingAfterBreak="0">
    <w:nsid w:val="0EEF0FC0"/>
    <w:multiLevelType w:val="hybridMultilevel"/>
    <w:tmpl w:val="4EE29526"/>
    <w:lvl w:ilvl="0" w:tplc="4D96E4C8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E445B18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3A953F1"/>
    <w:multiLevelType w:val="hybridMultilevel"/>
    <w:tmpl w:val="4998DA28"/>
    <w:lvl w:ilvl="0" w:tplc="EE5A8E04">
      <w:start w:val="1"/>
      <w:numFmt w:val="bullet"/>
      <w:pStyle w:val="ListStyle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43C5C98"/>
    <w:multiLevelType w:val="hybridMultilevel"/>
    <w:tmpl w:val="1FBE1D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A5703F1"/>
    <w:multiLevelType w:val="hybridMultilevel"/>
    <w:tmpl w:val="3AD0A1E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3D4426D5"/>
    <w:multiLevelType w:val="multilevel"/>
    <w:tmpl w:val="F6C20498"/>
    <w:lvl w:ilvl="0">
      <w:start w:val="1"/>
      <w:numFmt w:val="decimal"/>
      <w:lvlText w:val="%1."/>
      <w:lvlJc w:val="left"/>
      <w:pPr>
        <w:ind w:left="0" w:firstLine="709"/>
      </w:pPr>
      <w:rPr>
        <w:rFonts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3E190B11"/>
    <w:multiLevelType w:val="hybridMultilevel"/>
    <w:tmpl w:val="73F858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F61236E"/>
    <w:multiLevelType w:val="multilevel"/>
    <w:tmpl w:val="880E2828"/>
    <w:styleLink w:val="a"/>
    <w:lvl w:ilvl="0">
      <w:start w:val="1"/>
      <w:numFmt w:val="decimal"/>
      <w:suff w:val="space"/>
      <w:lvlText w:val="%1.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1">
      <w:start w:val="1"/>
      <w:numFmt w:val="decimal"/>
      <w:suff w:val="space"/>
      <w:lvlText w:val="%2.%1."/>
      <w:lvlJc w:val="left"/>
      <w:pPr>
        <w:ind w:left="0" w:firstLine="709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96B61C0"/>
    <w:multiLevelType w:val="multilevel"/>
    <w:tmpl w:val="88DCF2D6"/>
    <w:lvl w:ilvl="0">
      <w:start w:val="1"/>
      <w:numFmt w:val="decimal"/>
      <w:lvlText w:val="4.%1."/>
      <w:lvlJc w:val="left"/>
      <w:pPr>
        <w:tabs>
          <w:tab w:val="num" w:pos="1117"/>
        </w:tabs>
        <w:ind w:left="360" w:firstLine="37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 w15:restartNumberingAfterBreak="0">
    <w:nsid w:val="4ADB0B5B"/>
    <w:multiLevelType w:val="hybridMultilevel"/>
    <w:tmpl w:val="BD32C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F082380">
      <w:start w:val="1"/>
      <w:numFmt w:val="decimal"/>
      <w:pStyle w:val="Heading11"/>
      <w:lvlText w:val="2.%2."/>
      <w:lvlJc w:val="left"/>
      <w:pPr>
        <w:ind w:left="1790" w:hanging="71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DB4557"/>
    <w:multiLevelType w:val="multilevel"/>
    <w:tmpl w:val="7F1840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rFonts w:hint="default"/>
        <w:sz w:val="28"/>
        <w:szCs w:val="28"/>
      </w:rPr>
    </w:lvl>
    <w:lvl w:ilvl="2">
      <w:start w:val="1"/>
      <w:numFmt w:val="decimal"/>
      <w:lvlText w:val="4.3.%3."/>
      <w:lvlJc w:val="left"/>
      <w:pPr>
        <w:tabs>
          <w:tab w:val="num" w:pos="1117"/>
        </w:tabs>
        <w:ind w:left="0" w:firstLine="397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4F8560CE"/>
    <w:multiLevelType w:val="hybridMultilevel"/>
    <w:tmpl w:val="0040EE9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53EE2305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6" w15:restartNumberingAfterBreak="0">
    <w:nsid w:val="549A6948"/>
    <w:multiLevelType w:val="hybridMultilevel"/>
    <w:tmpl w:val="239C5EE6"/>
    <w:lvl w:ilvl="0" w:tplc="04190011">
      <w:start w:val="1"/>
      <w:numFmt w:val="decimal"/>
      <w:lvlText w:val="%1)"/>
      <w:lvlJc w:val="left"/>
      <w:pPr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5F754C20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5FD7155D"/>
    <w:multiLevelType w:val="hybridMultilevel"/>
    <w:tmpl w:val="B8669DD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45B36DC"/>
    <w:multiLevelType w:val="hybridMultilevel"/>
    <w:tmpl w:val="CBD44170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5146FBF"/>
    <w:multiLevelType w:val="hybridMultilevel"/>
    <w:tmpl w:val="6E402BC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95C3104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6C3A3FFB"/>
    <w:multiLevelType w:val="hybridMultilevel"/>
    <w:tmpl w:val="8C5AE124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3"/>
  </w:num>
  <w:num w:numId="2">
    <w:abstractNumId w:val="21"/>
  </w:num>
  <w:num w:numId="3">
    <w:abstractNumId w:val="12"/>
  </w:num>
  <w:num w:numId="4">
    <w:abstractNumId w:val="16"/>
  </w:num>
  <w:num w:numId="5">
    <w:abstractNumId w:val="0"/>
  </w:num>
  <w:num w:numId="6">
    <w:abstractNumId w:val="5"/>
  </w:num>
  <w:num w:numId="7">
    <w:abstractNumId w:val="10"/>
  </w:num>
  <w:num w:numId="8">
    <w:abstractNumId w:val="22"/>
  </w:num>
  <w:num w:numId="9">
    <w:abstractNumId w:val="19"/>
  </w:num>
  <w:num w:numId="10">
    <w:abstractNumId w:val="1"/>
  </w:num>
  <w:num w:numId="11">
    <w:abstractNumId w:val="14"/>
  </w:num>
  <w:num w:numId="12">
    <w:abstractNumId w:val="7"/>
  </w:num>
  <w:num w:numId="13">
    <w:abstractNumId w:val="3"/>
  </w:num>
  <w:num w:numId="14">
    <w:abstractNumId w:val="8"/>
  </w:num>
  <w:num w:numId="15">
    <w:abstractNumId w:val="2"/>
  </w:num>
  <w:num w:numId="16">
    <w:abstractNumId w:val="11"/>
  </w:num>
  <w:num w:numId="17">
    <w:abstractNumId w:val="15"/>
  </w:num>
  <w:num w:numId="18">
    <w:abstractNumId w:val="4"/>
  </w:num>
  <w:num w:numId="19">
    <w:abstractNumId w:val="18"/>
  </w:num>
  <w:num w:numId="20">
    <w:abstractNumId w:val="17"/>
  </w:num>
  <w:num w:numId="21">
    <w:abstractNumId w:val="6"/>
  </w:num>
  <w:num w:numId="22">
    <w:abstractNumId w:val="9"/>
  </w:num>
  <w:num w:numId="23">
    <w:abstractNumId w:val="20"/>
  </w:num>
  <w:numIdMacAtCleanup w:val="2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Володченко Ирина Дмитриевна">
    <w15:presenceInfo w15:providerId="None" w15:userId="Володченко Ирина Дмитриевна"/>
  </w15:person>
  <w15:person w15:author="Radchenko Gleb">
    <w15:presenceInfo w15:providerId="AD" w15:userId="S::gleb.radchenko@silicon-austria.com::0a7c7f12-6bf1-4e41-88f8-e353ebde730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357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8F8"/>
    <w:rsid w:val="00000BC3"/>
    <w:rsid w:val="000013F5"/>
    <w:rsid w:val="00001643"/>
    <w:rsid w:val="00001895"/>
    <w:rsid w:val="00002BCE"/>
    <w:rsid w:val="00002FB1"/>
    <w:rsid w:val="000034C0"/>
    <w:rsid w:val="00003D78"/>
    <w:rsid w:val="00004C07"/>
    <w:rsid w:val="00005164"/>
    <w:rsid w:val="0000518C"/>
    <w:rsid w:val="00005D28"/>
    <w:rsid w:val="00005FE0"/>
    <w:rsid w:val="00007ED0"/>
    <w:rsid w:val="00010409"/>
    <w:rsid w:val="00011B59"/>
    <w:rsid w:val="00011C56"/>
    <w:rsid w:val="00012888"/>
    <w:rsid w:val="0001288A"/>
    <w:rsid w:val="00012D9C"/>
    <w:rsid w:val="00012E85"/>
    <w:rsid w:val="00014712"/>
    <w:rsid w:val="0001476A"/>
    <w:rsid w:val="0001507F"/>
    <w:rsid w:val="0001613C"/>
    <w:rsid w:val="00017193"/>
    <w:rsid w:val="00017AFE"/>
    <w:rsid w:val="00020188"/>
    <w:rsid w:val="000201BF"/>
    <w:rsid w:val="000201FA"/>
    <w:rsid w:val="0002155D"/>
    <w:rsid w:val="00021DC7"/>
    <w:rsid w:val="0002303A"/>
    <w:rsid w:val="00023E7A"/>
    <w:rsid w:val="00024801"/>
    <w:rsid w:val="0002480F"/>
    <w:rsid w:val="00025307"/>
    <w:rsid w:val="000268D1"/>
    <w:rsid w:val="00027598"/>
    <w:rsid w:val="0002759E"/>
    <w:rsid w:val="00030380"/>
    <w:rsid w:val="00030CB4"/>
    <w:rsid w:val="00030D82"/>
    <w:rsid w:val="0003175D"/>
    <w:rsid w:val="00031D37"/>
    <w:rsid w:val="00032132"/>
    <w:rsid w:val="000329F6"/>
    <w:rsid w:val="00033108"/>
    <w:rsid w:val="0003413B"/>
    <w:rsid w:val="00035F46"/>
    <w:rsid w:val="00036DE9"/>
    <w:rsid w:val="000406C5"/>
    <w:rsid w:val="00040934"/>
    <w:rsid w:val="00041523"/>
    <w:rsid w:val="00043273"/>
    <w:rsid w:val="0004330D"/>
    <w:rsid w:val="00043472"/>
    <w:rsid w:val="00044182"/>
    <w:rsid w:val="0004554A"/>
    <w:rsid w:val="00045E65"/>
    <w:rsid w:val="00046105"/>
    <w:rsid w:val="00047689"/>
    <w:rsid w:val="00051350"/>
    <w:rsid w:val="00051AB4"/>
    <w:rsid w:val="000536A6"/>
    <w:rsid w:val="00053A5D"/>
    <w:rsid w:val="00054385"/>
    <w:rsid w:val="00054696"/>
    <w:rsid w:val="000549C0"/>
    <w:rsid w:val="00054FF2"/>
    <w:rsid w:val="0005509E"/>
    <w:rsid w:val="00056450"/>
    <w:rsid w:val="000602E9"/>
    <w:rsid w:val="00061754"/>
    <w:rsid w:val="00062726"/>
    <w:rsid w:val="00062B4C"/>
    <w:rsid w:val="00062E06"/>
    <w:rsid w:val="00062FD2"/>
    <w:rsid w:val="00064273"/>
    <w:rsid w:val="0006577B"/>
    <w:rsid w:val="00067717"/>
    <w:rsid w:val="00072062"/>
    <w:rsid w:val="00072229"/>
    <w:rsid w:val="0007264E"/>
    <w:rsid w:val="00072D52"/>
    <w:rsid w:val="000733C5"/>
    <w:rsid w:val="000739ED"/>
    <w:rsid w:val="00074736"/>
    <w:rsid w:val="000769F9"/>
    <w:rsid w:val="00076B39"/>
    <w:rsid w:val="00081E7E"/>
    <w:rsid w:val="000821D8"/>
    <w:rsid w:val="00083A91"/>
    <w:rsid w:val="00084181"/>
    <w:rsid w:val="000844E4"/>
    <w:rsid w:val="00084D20"/>
    <w:rsid w:val="00084E85"/>
    <w:rsid w:val="00085689"/>
    <w:rsid w:val="00085D01"/>
    <w:rsid w:val="00085EB4"/>
    <w:rsid w:val="00086E24"/>
    <w:rsid w:val="00090063"/>
    <w:rsid w:val="00090196"/>
    <w:rsid w:val="00090525"/>
    <w:rsid w:val="00091413"/>
    <w:rsid w:val="00091938"/>
    <w:rsid w:val="00091A21"/>
    <w:rsid w:val="00091E55"/>
    <w:rsid w:val="00094545"/>
    <w:rsid w:val="00096B48"/>
    <w:rsid w:val="000A00E6"/>
    <w:rsid w:val="000A058E"/>
    <w:rsid w:val="000A0FFD"/>
    <w:rsid w:val="000A2BE6"/>
    <w:rsid w:val="000A3AE3"/>
    <w:rsid w:val="000A4BE0"/>
    <w:rsid w:val="000A58D1"/>
    <w:rsid w:val="000A7B61"/>
    <w:rsid w:val="000A7F69"/>
    <w:rsid w:val="000B0E2A"/>
    <w:rsid w:val="000B1605"/>
    <w:rsid w:val="000B3524"/>
    <w:rsid w:val="000B4ADD"/>
    <w:rsid w:val="000B4FB0"/>
    <w:rsid w:val="000B5BF9"/>
    <w:rsid w:val="000B5FE8"/>
    <w:rsid w:val="000B7FE6"/>
    <w:rsid w:val="000C25DA"/>
    <w:rsid w:val="000C3272"/>
    <w:rsid w:val="000C44EB"/>
    <w:rsid w:val="000C4DA8"/>
    <w:rsid w:val="000C4FE3"/>
    <w:rsid w:val="000C520B"/>
    <w:rsid w:val="000C57D1"/>
    <w:rsid w:val="000C5B1C"/>
    <w:rsid w:val="000C67A7"/>
    <w:rsid w:val="000C691E"/>
    <w:rsid w:val="000C6D56"/>
    <w:rsid w:val="000C6D72"/>
    <w:rsid w:val="000C76D9"/>
    <w:rsid w:val="000C78A0"/>
    <w:rsid w:val="000D17A7"/>
    <w:rsid w:val="000D2738"/>
    <w:rsid w:val="000D43B3"/>
    <w:rsid w:val="000D490D"/>
    <w:rsid w:val="000D7D05"/>
    <w:rsid w:val="000D7D14"/>
    <w:rsid w:val="000E004C"/>
    <w:rsid w:val="000E08EC"/>
    <w:rsid w:val="000E098C"/>
    <w:rsid w:val="000E0C92"/>
    <w:rsid w:val="000E1900"/>
    <w:rsid w:val="000E1D98"/>
    <w:rsid w:val="000E2A31"/>
    <w:rsid w:val="000E2C9B"/>
    <w:rsid w:val="000E55B0"/>
    <w:rsid w:val="000E6A27"/>
    <w:rsid w:val="000E7BD6"/>
    <w:rsid w:val="000F022D"/>
    <w:rsid w:val="000F05C4"/>
    <w:rsid w:val="000F062B"/>
    <w:rsid w:val="000F190A"/>
    <w:rsid w:val="000F1B10"/>
    <w:rsid w:val="000F2014"/>
    <w:rsid w:val="000F3F11"/>
    <w:rsid w:val="000F3F1D"/>
    <w:rsid w:val="000F6394"/>
    <w:rsid w:val="000F63E6"/>
    <w:rsid w:val="000F66D1"/>
    <w:rsid w:val="000F6721"/>
    <w:rsid w:val="000F78D7"/>
    <w:rsid w:val="00102335"/>
    <w:rsid w:val="00104007"/>
    <w:rsid w:val="001071A4"/>
    <w:rsid w:val="001074BA"/>
    <w:rsid w:val="001076E4"/>
    <w:rsid w:val="00107796"/>
    <w:rsid w:val="00113931"/>
    <w:rsid w:val="00115195"/>
    <w:rsid w:val="00115AE5"/>
    <w:rsid w:val="001169AA"/>
    <w:rsid w:val="00117336"/>
    <w:rsid w:val="0011748A"/>
    <w:rsid w:val="0011752E"/>
    <w:rsid w:val="00120378"/>
    <w:rsid w:val="00122211"/>
    <w:rsid w:val="001226FD"/>
    <w:rsid w:val="0012321B"/>
    <w:rsid w:val="0012492C"/>
    <w:rsid w:val="00126DC4"/>
    <w:rsid w:val="00130455"/>
    <w:rsid w:val="0013102F"/>
    <w:rsid w:val="0013188C"/>
    <w:rsid w:val="00131F64"/>
    <w:rsid w:val="00132891"/>
    <w:rsid w:val="00132C03"/>
    <w:rsid w:val="0013314A"/>
    <w:rsid w:val="001335B5"/>
    <w:rsid w:val="001338A7"/>
    <w:rsid w:val="00134AF0"/>
    <w:rsid w:val="00135C66"/>
    <w:rsid w:val="00135C7C"/>
    <w:rsid w:val="00136040"/>
    <w:rsid w:val="00136945"/>
    <w:rsid w:val="00137C0D"/>
    <w:rsid w:val="00140315"/>
    <w:rsid w:val="00141237"/>
    <w:rsid w:val="00141333"/>
    <w:rsid w:val="00141AAB"/>
    <w:rsid w:val="00142F74"/>
    <w:rsid w:val="0014475C"/>
    <w:rsid w:val="00145DD5"/>
    <w:rsid w:val="00145EAD"/>
    <w:rsid w:val="001463D8"/>
    <w:rsid w:val="00146A93"/>
    <w:rsid w:val="0015083A"/>
    <w:rsid w:val="00150A3E"/>
    <w:rsid w:val="00151428"/>
    <w:rsid w:val="0015152A"/>
    <w:rsid w:val="00152ADC"/>
    <w:rsid w:val="00152F30"/>
    <w:rsid w:val="001538B1"/>
    <w:rsid w:val="0015399D"/>
    <w:rsid w:val="00153C00"/>
    <w:rsid w:val="0015449E"/>
    <w:rsid w:val="001548F3"/>
    <w:rsid w:val="00155392"/>
    <w:rsid w:val="001566F5"/>
    <w:rsid w:val="00156D12"/>
    <w:rsid w:val="00156D79"/>
    <w:rsid w:val="00157156"/>
    <w:rsid w:val="00163404"/>
    <w:rsid w:val="00163E03"/>
    <w:rsid w:val="00164B78"/>
    <w:rsid w:val="00165178"/>
    <w:rsid w:val="00170A95"/>
    <w:rsid w:val="00170AAA"/>
    <w:rsid w:val="00171AD1"/>
    <w:rsid w:val="001724A9"/>
    <w:rsid w:val="001729F8"/>
    <w:rsid w:val="001742DA"/>
    <w:rsid w:val="001749B5"/>
    <w:rsid w:val="00175B34"/>
    <w:rsid w:val="00175FEA"/>
    <w:rsid w:val="00176065"/>
    <w:rsid w:val="001769AA"/>
    <w:rsid w:val="00176F34"/>
    <w:rsid w:val="001778EA"/>
    <w:rsid w:val="00180046"/>
    <w:rsid w:val="00180D8F"/>
    <w:rsid w:val="00181634"/>
    <w:rsid w:val="00182BBB"/>
    <w:rsid w:val="00184CC1"/>
    <w:rsid w:val="00184F43"/>
    <w:rsid w:val="00184FD4"/>
    <w:rsid w:val="00185CFD"/>
    <w:rsid w:val="001863CF"/>
    <w:rsid w:val="00186D04"/>
    <w:rsid w:val="001870EB"/>
    <w:rsid w:val="001916F3"/>
    <w:rsid w:val="00191CB8"/>
    <w:rsid w:val="00192C5D"/>
    <w:rsid w:val="00192FC5"/>
    <w:rsid w:val="001938DC"/>
    <w:rsid w:val="00194D23"/>
    <w:rsid w:val="001972E9"/>
    <w:rsid w:val="001A0A6D"/>
    <w:rsid w:val="001A1460"/>
    <w:rsid w:val="001A15BA"/>
    <w:rsid w:val="001A1925"/>
    <w:rsid w:val="001A1EAC"/>
    <w:rsid w:val="001A3C90"/>
    <w:rsid w:val="001A49C4"/>
    <w:rsid w:val="001A4E06"/>
    <w:rsid w:val="001A60B2"/>
    <w:rsid w:val="001A74AA"/>
    <w:rsid w:val="001A7B5C"/>
    <w:rsid w:val="001A7F6E"/>
    <w:rsid w:val="001B18F8"/>
    <w:rsid w:val="001B19E6"/>
    <w:rsid w:val="001B1D7D"/>
    <w:rsid w:val="001B37D1"/>
    <w:rsid w:val="001B402A"/>
    <w:rsid w:val="001B47E1"/>
    <w:rsid w:val="001B4951"/>
    <w:rsid w:val="001B49D9"/>
    <w:rsid w:val="001B4D66"/>
    <w:rsid w:val="001B516F"/>
    <w:rsid w:val="001B577C"/>
    <w:rsid w:val="001B587C"/>
    <w:rsid w:val="001B6410"/>
    <w:rsid w:val="001B64AF"/>
    <w:rsid w:val="001B7A57"/>
    <w:rsid w:val="001C0354"/>
    <w:rsid w:val="001C1C1C"/>
    <w:rsid w:val="001C409D"/>
    <w:rsid w:val="001C6258"/>
    <w:rsid w:val="001C7472"/>
    <w:rsid w:val="001D0E80"/>
    <w:rsid w:val="001D153F"/>
    <w:rsid w:val="001D5034"/>
    <w:rsid w:val="001D50C5"/>
    <w:rsid w:val="001D5ED5"/>
    <w:rsid w:val="001D676A"/>
    <w:rsid w:val="001E0015"/>
    <w:rsid w:val="001E1A77"/>
    <w:rsid w:val="001E1FF3"/>
    <w:rsid w:val="001E32D2"/>
    <w:rsid w:val="001E330D"/>
    <w:rsid w:val="001E4DB5"/>
    <w:rsid w:val="001E656F"/>
    <w:rsid w:val="001E683F"/>
    <w:rsid w:val="001E6D85"/>
    <w:rsid w:val="001E6E3E"/>
    <w:rsid w:val="001E7BF7"/>
    <w:rsid w:val="001F0056"/>
    <w:rsid w:val="001F0737"/>
    <w:rsid w:val="001F0F5B"/>
    <w:rsid w:val="001F2471"/>
    <w:rsid w:val="001F397B"/>
    <w:rsid w:val="001F5E51"/>
    <w:rsid w:val="001F61DA"/>
    <w:rsid w:val="001F6EBE"/>
    <w:rsid w:val="001F7AC6"/>
    <w:rsid w:val="001F7E77"/>
    <w:rsid w:val="001F7F0E"/>
    <w:rsid w:val="00200B0E"/>
    <w:rsid w:val="00200D04"/>
    <w:rsid w:val="00201BB6"/>
    <w:rsid w:val="002047B9"/>
    <w:rsid w:val="00204BC6"/>
    <w:rsid w:val="00204E3F"/>
    <w:rsid w:val="00205FA7"/>
    <w:rsid w:val="00206595"/>
    <w:rsid w:val="0020686C"/>
    <w:rsid w:val="00206F59"/>
    <w:rsid w:val="002111A0"/>
    <w:rsid w:val="0021182F"/>
    <w:rsid w:val="0021261C"/>
    <w:rsid w:val="0021280E"/>
    <w:rsid w:val="002137DA"/>
    <w:rsid w:val="00213F90"/>
    <w:rsid w:val="002153D3"/>
    <w:rsid w:val="00216201"/>
    <w:rsid w:val="00216550"/>
    <w:rsid w:val="00216979"/>
    <w:rsid w:val="00216ACD"/>
    <w:rsid w:val="00216ADE"/>
    <w:rsid w:val="0021779F"/>
    <w:rsid w:val="00220275"/>
    <w:rsid w:val="00223252"/>
    <w:rsid w:val="0022450D"/>
    <w:rsid w:val="00225E2F"/>
    <w:rsid w:val="00226AB7"/>
    <w:rsid w:val="00230F3D"/>
    <w:rsid w:val="0023174A"/>
    <w:rsid w:val="00233622"/>
    <w:rsid w:val="00234E1D"/>
    <w:rsid w:val="00235EEB"/>
    <w:rsid w:val="002368E0"/>
    <w:rsid w:val="00236FE9"/>
    <w:rsid w:val="00237157"/>
    <w:rsid w:val="002377D2"/>
    <w:rsid w:val="00240C83"/>
    <w:rsid w:val="00240FA0"/>
    <w:rsid w:val="00241BF8"/>
    <w:rsid w:val="00241E54"/>
    <w:rsid w:val="00242458"/>
    <w:rsid w:val="0024349C"/>
    <w:rsid w:val="00250EA1"/>
    <w:rsid w:val="00251C59"/>
    <w:rsid w:val="00251EA3"/>
    <w:rsid w:val="00254E4C"/>
    <w:rsid w:val="002552CE"/>
    <w:rsid w:val="00255471"/>
    <w:rsid w:val="00255900"/>
    <w:rsid w:val="00255A8B"/>
    <w:rsid w:val="00255C41"/>
    <w:rsid w:val="00255F4A"/>
    <w:rsid w:val="00256667"/>
    <w:rsid w:val="002568F9"/>
    <w:rsid w:val="0025789A"/>
    <w:rsid w:val="002578FD"/>
    <w:rsid w:val="00257BA9"/>
    <w:rsid w:val="002604A0"/>
    <w:rsid w:val="0026069D"/>
    <w:rsid w:val="0026282E"/>
    <w:rsid w:val="002639B1"/>
    <w:rsid w:val="00264FDD"/>
    <w:rsid w:val="00265554"/>
    <w:rsid w:val="00266F48"/>
    <w:rsid w:val="0027073B"/>
    <w:rsid w:val="00270781"/>
    <w:rsid w:val="00271304"/>
    <w:rsid w:val="00273BB4"/>
    <w:rsid w:val="00276C90"/>
    <w:rsid w:val="00276D49"/>
    <w:rsid w:val="00277248"/>
    <w:rsid w:val="0027731E"/>
    <w:rsid w:val="0028052F"/>
    <w:rsid w:val="00280E25"/>
    <w:rsid w:val="00281304"/>
    <w:rsid w:val="0028159A"/>
    <w:rsid w:val="002815D3"/>
    <w:rsid w:val="00282244"/>
    <w:rsid w:val="002839B0"/>
    <w:rsid w:val="00285267"/>
    <w:rsid w:val="00286024"/>
    <w:rsid w:val="002879D7"/>
    <w:rsid w:val="00290650"/>
    <w:rsid w:val="00290980"/>
    <w:rsid w:val="00290C1F"/>
    <w:rsid w:val="00291288"/>
    <w:rsid w:val="00293689"/>
    <w:rsid w:val="00293F4F"/>
    <w:rsid w:val="002957B3"/>
    <w:rsid w:val="00296761"/>
    <w:rsid w:val="00296852"/>
    <w:rsid w:val="002A04FB"/>
    <w:rsid w:val="002A0A28"/>
    <w:rsid w:val="002A0DDB"/>
    <w:rsid w:val="002A295B"/>
    <w:rsid w:val="002A4111"/>
    <w:rsid w:val="002A4C07"/>
    <w:rsid w:val="002A79AE"/>
    <w:rsid w:val="002B008C"/>
    <w:rsid w:val="002B0A6D"/>
    <w:rsid w:val="002B12EE"/>
    <w:rsid w:val="002B1CC0"/>
    <w:rsid w:val="002B3850"/>
    <w:rsid w:val="002B57C6"/>
    <w:rsid w:val="002B6AEE"/>
    <w:rsid w:val="002B7827"/>
    <w:rsid w:val="002B7BE1"/>
    <w:rsid w:val="002C0AAF"/>
    <w:rsid w:val="002C165B"/>
    <w:rsid w:val="002C1CAB"/>
    <w:rsid w:val="002C2C31"/>
    <w:rsid w:val="002C3F21"/>
    <w:rsid w:val="002C652C"/>
    <w:rsid w:val="002D09D2"/>
    <w:rsid w:val="002D1068"/>
    <w:rsid w:val="002D181D"/>
    <w:rsid w:val="002D183E"/>
    <w:rsid w:val="002D290F"/>
    <w:rsid w:val="002D2958"/>
    <w:rsid w:val="002D41CC"/>
    <w:rsid w:val="002D434B"/>
    <w:rsid w:val="002D492C"/>
    <w:rsid w:val="002D4C38"/>
    <w:rsid w:val="002D57E7"/>
    <w:rsid w:val="002D5923"/>
    <w:rsid w:val="002D5C49"/>
    <w:rsid w:val="002D65B3"/>
    <w:rsid w:val="002D706E"/>
    <w:rsid w:val="002D77AE"/>
    <w:rsid w:val="002E256B"/>
    <w:rsid w:val="002E2A8D"/>
    <w:rsid w:val="002E2E27"/>
    <w:rsid w:val="002E4503"/>
    <w:rsid w:val="002E4671"/>
    <w:rsid w:val="002E53FC"/>
    <w:rsid w:val="002E5EC5"/>
    <w:rsid w:val="002E6DEE"/>
    <w:rsid w:val="002E78CF"/>
    <w:rsid w:val="002F0471"/>
    <w:rsid w:val="002F1269"/>
    <w:rsid w:val="002F139D"/>
    <w:rsid w:val="002F3001"/>
    <w:rsid w:val="002F38A3"/>
    <w:rsid w:val="002F3A81"/>
    <w:rsid w:val="002F545A"/>
    <w:rsid w:val="002F5A8B"/>
    <w:rsid w:val="002F6FAD"/>
    <w:rsid w:val="002F75FD"/>
    <w:rsid w:val="002F7BD1"/>
    <w:rsid w:val="003012EF"/>
    <w:rsid w:val="003014A3"/>
    <w:rsid w:val="0030213E"/>
    <w:rsid w:val="00305A39"/>
    <w:rsid w:val="00305ED2"/>
    <w:rsid w:val="00306E42"/>
    <w:rsid w:val="003074B0"/>
    <w:rsid w:val="00310F5A"/>
    <w:rsid w:val="00311788"/>
    <w:rsid w:val="003129C6"/>
    <w:rsid w:val="00313F5C"/>
    <w:rsid w:val="0031417D"/>
    <w:rsid w:val="00314F96"/>
    <w:rsid w:val="003155DB"/>
    <w:rsid w:val="00315F85"/>
    <w:rsid w:val="00316202"/>
    <w:rsid w:val="00316875"/>
    <w:rsid w:val="00316D06"/>
    <w:rsid w:val="003204DC"/>
    <w:rsid w:val="0032405C"/>
    <w:rsid w:val="003247E0"/>
    <w:rsid w:val="00324BF7"/>
    <w:rsid w:val="00325355"/>
    <w:rsid w:val="003267DB"/>
    <w:rsid w:val="0032706A"/>
    <w:rsid w:val="003309E2"/>
    <w:rsid w:val="0033305B"/>
    <w:rsid w:val="003331F8"/>
    <w:rsid w:val="00333846"/>
    <w:rsid w:val="00334D0E"/>
    <w:rsid w:val="003357AB"/>
    <w:rsid w:val="00337202"/>
    <w:rsid w:val="003372A7"/>
    <w:rsid w:val="0033766D"/>
    <w:rsid w:val="00337697"/>
    <w:rsid w:val="00337AF7"/>
    <w:rsid w:val="00337EAA"/>
    <w:rsid w:val="00341423"/>
    <w:rsid w:val="00342112"/>
    <w:rsid w:val="0034272B"/>
    <w:rsid w:val="003444C3"/>
    <w:rsid w:val="00344B01"/>
    <w:rsid w:val="00344BCA"/>
    <w:rsid w:val="0034561D"/>
    <w:rsid w:val="00345FA6"/>
    <w:rsid w:val="00347503"/>
    <w:rsid w:val="0034791A"/>
    <w:rsid w:val="00347EA2"/>
    <w:rsid w:val="00350B93"/>
    <w:rsid w:val="00350F6E"/>
    <w:rsid w:val="00352C3D"/>
    <w:rsid w:val="0035390F"/>
    <w:rsid w:val="00354751"/>
    <w:rsid w:val="003553B9"/>
    <w:rsid w:val="00356437"/>
    <w:rsid w:val="0035765B"/>
    <w:rsid w:val="0035765E"/>
    <w:rsid w:val="00357B57"/>
    <w:rsid w:val="00357E8B"/>
    <w:rsid w:val="00360F64"/>
    <w:rsid w:val="003613C9"/>
    <w:rsid w:val="003618BD"/>
    <w:rsid w:val="00361D3A"/>
    <w:rsid w:val="003639C4"/>
    <w:rsid w:val="00364F80"/>
    <w:rsid w:val="003654E6"/>
    <w:rsid w:val="003657A9"/>
    <w:rsid w:val="00365A61"/>
    <w:rsid w:val="00366345"/>
    <w:rsid w:val="00370FA5"/>
    <w:rsid w:val="00371C0A"/>
    <w:rsid w:val="00372202"/>
    <w:rsid w:val="0037263A"/>
    <w:rsid w:val="00372738"/>
    <w:rsid w:val="00373C50"/>
    <w:rsid w:val="00374651"/>
    <w:rsid w:val="0037527A"/>
    <w:rsid w:val="00375BFB"/>
    <w:rsid w:val="00376013"/>
    <w:rsid w:val="00376EA7"/>
    <w:rsid w:val="003824F7"/>
    <w:rsid w:val="00382700"/>
    <w:rsid w:val="00383043"/>
    <w:rsid w:val="00383110"/>
    <w:rsid w:val="00384376"/>
    <w:rsid w:val="0038563A"/>
    <w:rsid w:val="00385CBF"/>
    <w:rsid w:val="00391951"/>
    <w:rsid w:val="0039503C"/>
    <w:rsid w:val="003965FF"/>
    <w:rsid w:val="00396678"/>
    <w:rsid w:val="003967B4"/>
    <w:rsid w:val="00397FB0"/>
    <w:rsid w:val="003A24B9"/>
    <w:rsid w:val="003A3616"/>
    <w:rsid w:val="003A5339"/>
    <w:rsid w:val="003A58DD"/>
    <w:rsid w:val="003A5BB5"/>
    <w:rsid w:val="003B0833"/>
    <w:rsid w:val="003B09AD"/>
    <w:rsid w:val="003B15AD"/>
    <w:rsid w:val="003B2359"/>
    <w:rsid w:val="003B2C30"/>
    <w:rsid w:val="003B3348"/>
    <w:rsid w:val="003B3805"/>
    <w:rsid w:val="003B4129"/>
    <w:rsid w:val="003B4A1B"/>
    <w:rsid w:val="003B5BD5"/>
    <w:rsid w:val="003B67D1"/>
    <w:rsid w:val="003B6F85"/>
    <w:rsid w:val="003B75C0"/>
    <w:rsid w:val="003B7D20"/>
    <w:rsid w:val="003C12C1"/>
    <w:rsid w:val="003C1526"/>
    <w:rsid w:val="003C22A4"/>
    <w:rsid w:val="003C361F"/>
    <w:rsid w:val="003C4C11"/>
    <w:rsid w:val="003C5DB0"/>
    <w:rsid w:val="003C5FE8"/>
    <w:rsid w:val="003C638C"/>
    <w:rsid w:val="003C65D8"/>
    <w:rsid w:val="003C683F"/>
    <w:rsid w:val="003C68BF"/>
    <w:rsid w:val="003C6C02"/>
    <w:rsid w:val="003C7501"/>
    <w:rsid w:val="003C75F1"/>
    <w:rsid w:val="003C77D3"/>
    <w:rsid w:val="003C79DD"/>
    <w:rsid w:val="003D22BE"/>
    <w:rsid w:val="003D28C8"/>
    <w:rsid w:val="003D343B"/>
    <w:rsid w:val="003D3873"/>
    <w:rsid w:val="003D54DD"/>
    <w:rsid w:val="003D57B8"/>
    <w:rsid w:val="003D5966"/>
    <w:rsid w:val="003D5C8B"/>
    <w:rsid w:val="003D6672"/>
    <w:rsid w:val="003D6DB9"/>
    <w:rsid w:val="003D7489"/>
    <w:rsid w:val="003D7CCA"/>
    <w:rsid w:val="003E02B6"/>
    <w:rsid w:val="003E2ED8"/>
    <w:rsid w:val="003E5320"/>
    <w:rsid w:val="003E5596"/>
    <w:rsid w:val="003E5719"/>
    <w:rsid w:val="003E5F50"/>
    <w:rsid w:val="003E628C"/>
    <w:rsid w:val="003F0403"/>
    <w:rsid w:val="003F0EB5"/>
    <w:rsid w:val="003F2296"/>
    <w:rsid w:val="003F4EC9"/>
    <w:rsid w:val="003F5A8D"/>
    <w:rsid w:val="003F784F"/>
    <w:rsid w:val="00400953"/>
    <w:rsid w:val="00401FAB"/>
    <w:rsid w:val="004024A6"/>
    <w:rsid w:val="00402B44"/>
    <w:rsid w:val="00404D66"/>
    <w:rsid w:val="00404F57"/>
    <w:rsid w:val="0040657F"/>
    <w:rsid w:val="00406E8E"/>
    <w:rsid w:val="0040734B"/>
    <w:rsid w:val="0041000A"/>
    <w:rsid w:val="0041018D"/>
    <w:rsid w:val="0041050F"/>
    <w:rsid w:val="00411486"/>
    <w:rsid w:val="00413809"/>
    <w:rsid w:val="0041397F"/>
    <w:rsid w:val="00414089"/>
    <w:rsid w:val="00414C3C"/>
    <w:rsid w:val="00414DEE"/>
    <w:rsid w:val="00416226"/>
    <w:rsid w:val="00420129"/>
    <w:rsid w:val="00420B71"/>
    <w:rsid w:val="00423748"/>
    <w:rsid w:val="00424545"/>
    <w:rsid w:val="004250BC"/>
    <w:rsid w:val="004255CE"/>
    <w:rsid w:val="00425BF5"/>
    <w:rsid w:val="00430537"/>
    <w:rsid w:val="004311BA"/>
    <w:rsid w:val="00431EDF"/>
    <w:rsid w:val="004331A8"/>
    <w:rsid w:val="00433660"/>
    <w:rsid w:val="00433A3A"/>
    <w:rsid w:val="00434666"/>
    <w:rsid w:val="004356FB"/>
    <w:rsid w:val="00435D6C"/>
    <w:rsid w:val="004365DC"/>
    <w:rsid w:val="004401E5"/>
    <w:rsid w:val="004407D8"/>
    <w:rsid w:val="00441586"/>
    <w:rsid w:val="00442334"/>
    <w:rsid w:val="004432FA"/>
    <w:rsid w:val="004433AF"/>
    <w:rsid w:val="00443A5A"/>
    <w:rsid w:val="00443ED6"/>
    <w:rsid w:val="00444807"/>
    <w:rsid w:val="00444F1F"/>
    <w:rsid w:val="00445F08"/>
    <w:rsid w:val="004465D9"/>
    <w:rsid w:val="00446F15"/>
    <w:rsid w:val="00450610"/>
    <w:rsid w:val="00452561"/>
    <w:rsid w:val="004527AC"/>
    <w:rsid w:val="00452E44"/>
    <w:rsid w:val="00453806"/>
    <w:rsid w:val="00454712"/>
    <w:rsid w:val="00455AFB"/>
    <w:rsid w:val="004571D2"/>
    <w:rsid w:val="00457522"/>
    <w:rsid w:val="004576B6"/>
    <w:rsid w:val="004577BA"/>
    <w:rsid w:val="00464E8B"/>
    <w:rsid w:val="004659D1"/>
    <w:rsid w:val="004669D7"/>
    <w:rsid w:val="00467732"/>
    <w:rsid w:val="00470FBE"/>
    <w:rsid w:val="00471F62"/>
    <w:rsid w:val="00472F8C"/>
    <w:rsid w:val="0047358A"/>
    <w:rsid w:val="00473B46"/>
    <w:rsid w:val="00473DC1"/>
    <w:rsid w:val="00473E45"/>
    <w:rsid w:val="004743FA"/>
    <w:rsid w:val="00474CE0"/>
    <w:rsid w:val="00476F79"/>
    <w:rsid w:val="00477E20"/>
    <w:rsid w:val="00481AD6"/>
    <w:rsid w:val="00483782"/>
    <w:rsid w:val="004860DB"/>
    <w:rsid w:val="00491337"/>
    <w:rsid w:val="00491634"/>
    <w:rsid w:val="004917FE"/>
    <w:rsid w:val="00492033"/>
    <w:rsid w:val="004921B3"/>
    <w:rsid w:val="004935B7"/>
    <w:rsid w:val="00493AEB"/>
    <w:rsid w:val="00494B93"/>
    <w:rsid w:val="00495370"/>
    <w:rsid w:val="00495BDC"/>
    <w:rsid w:val="004967E0"/>
    <w:rsid w:val="00496D78"/>
    <w:rsid w:val="004973FC"/>
    <w:rsid w:val="004A0965"/>
    <w:rsid w:val="004A1464"/>
    <w:rsid w:val="004A1DB4"/>
    <w:rsid w:val="004A383F"/>
    <w:rsid w:val="004A384B"/>
    <w:rsid w:val="004A49FD"/>
    <w:rsid w:val="004A570A"/>
    <w:rsid w:val="004A65B7"/>
    <w:rsid w:val="004A6C12"/>
    <w:rsid w:val="004A7937"/>
    <w:rsid w:val="004B044D"/>
    <w:rsid w:val="004B1A0F"/>
    <w:rsid w:val="004B278F"/>
    <w:rsid w:val="004B3C01"/>
    <w:rsid w:val="004B401D"/>
    <w:rsid w:val="004B44D9"/>
    <w:rsid w:val="004B4A8C"/>
    <w:rsid w:val="004B5E3E"/>
    <w:rsid w:val="004B6924"/>
    <w:rsid w:val="004C00D5"/>
    <w:rsid w:val="004C0718"/>
    <w:rsid w:val="004C093C"/>
    <w:rsid w:val="004C244C"/>
    <w:rsid w:val="004C2EDD"/>
    <w:rsid w:val="004C3733"/>
    <w:rsid w:val="004C3DFE"/>
    <w:rsid w:val="004C676B"/>
    <w:rsid w:val="004C7133"/>
    <w:rsid w:val="004C75AA"/>
    <w:rsid w:val="004C782C"/>
    <w:rsid w:val="004D12B6"/>
    <w:rsid w:val="004D12CF"/>
    <w:rsid w:val="004D22F0"/>
    <w:rsid w:val="004D2D98"/>
    <w:rsid w:val="004D319A"/>
    <w:rsid w:val="004D3687"/>
    <w:rsid w:val="004D3DEE"/>
    <w:rsid w:val="004D5414"/>
    <w:rsid w:val="004D584E"/>
    <w:rsid w:val="004D656D"/>
    <w:rsid w:val="004D6BED"/>
    <w:rsid w:val="004D6D36"/>
    <w:rsid w:val="004D76AD"/>
    <w:rsid w:val="004D7B30"/>
    <w:rsid w:val="004E06CF"/>
    <w:rsid w:val="004E20B0"/>
    <w:rsid w:val="004E2EB6"/>
    <w:rsid w:val="004E462F"/>
    <w:rsid w:val="004E721A"/>
    <w:rsid w:val="004F2016"/>
    <w:rsid w:val="004F23D6"/>
    <w:rsid w:val="004F3F9B"/>
    <w:rsid w:val="004F4D70"/>
    <w:rsid w:val="004F72F4"/>
    <w:rsid w:val="004F75E5"/>
    <w:rsid w:val="004F77D1"/>
    <w:rsid w:val="00500A22"/>
    <w:rsid w:val="00501A2F"/>
    <w:rsid w:val="00501D06"/>
    <w:rsid w:val="0050292D"/>
    <w:rsid w:val="00502C2F"/>
    <w:rsid w:val="0050503D"/>
    <w:rsid w:val="00505BC4"/>
    <w:rsid w:val="0050702A"/>
    <w:rsid w:val="005073AC"/>
    <w:rsid w:val="00507699"/>
    <w:rsid w:val="0050793C"/>
    <w:rsid w:val="005079ED"/>
    <w:rsid w:val="00512853"/>
    <w:rsid w:val="005140AF"/>
    <w:rsid w:val="00514CB3"/>
    <w:rsid w:val="00514EF5"/>
    <w:rsid w:val="00515F17"/>
    <w:rsid w:val="00520361"/>
    <w:rsid w:val="005212DC"/>
    <w:rsid w:val="0052134F"/>
    <w:rsid w:val="00522594"/>
    <w:rsid w:val="005235DF"/>
    <w:rsid w:val="00523635"/>
    <w:rsid w:val="00523ED5"/>
    <w:rsid w:val="00525A13"/>
    <w:rsid w:val="00525ABF"/>
    <w:rsid w:val="00526E2B"/>
    <w:rsid w:val="005315F2"/>
    <w:rsid w:val="00531EBF"/>
    <w:rsid w:val="00532C28"/>
    <w:rsid w:val="00533EB1"/>
    <w:rsid w:val="00535084"/>
    <w:rsid w:val="00535159"/>
    <w:rsid w:val="00535586"/>
    <w:rsid w:val="005356B7"/>
    <w:rsid w:val="00535BE6"/>
    <w:rsid w:val="0053624E"/>
    <w:rsid w:val="00537B10"/>
    <w:rsid w:val="00542BC0"/>
    <w:rsid w:val="00545CCF"/>
    <w:rsid w:val="00553770"/>
    <w:rsid w:val="005537B1"/>
    <w:rsid w:val="00554629"/>
    <w:rsid w:val="00554F17"/>
    <w:rsid w:val="0055588D"/>
    <w:rsid w:val="00555CEF"/>
    <w:rsid w:val="00555E88"/>
    <w:rsid w:val="0055625A"/>
    <w:rsid w:val="0055726F"/>
    <w:rsid w:val="005574AA"/>
    <w:rsid w:val="005612F4"/>
    <w:rsid w:val="00561815"/>
    <w:rsid w:val="0056267A"/>
    <w:rsid w:val="00562BAD"/>
    <w:rsid w:val="00562C2A"/>
    <w:rsid w:val="00564115"/>
    <w:rsid w:val="00564C24"/>
    <w:rsid w:val="00565BDE"/>
    <w:rsid w:val="005670C9"/>
    <w:rsid w:val="00571FB9"/>
    <w:rsid w:val="005739EA"/>
    <w:rsid w:val="00574416"/>
    <w:rsid w:val="00576248"/>
    <w:rsid w:val="005772C1"/>
    <w:rsid w:val="00583530"/>
    <w:rsid w:val="00583645"/>
    <w:rsid w:val="005848D7"/>
    <w:rsid w:val="00584FB7"/>
    <w:rsid w:val="0058563B"/>
    <w:rsid w:val="00585747"/>
    <w:rsid w:val="005865AB"/>
    <w:rsid w:val="0058781B"/>
    <w:rsid w:val="00587A0B"/>
    <w:rsid w:val="00587B80"/>
    <w:rsid w:val="005907E3"/>
    <w:rsid w:val="00590F4E"/>
    <w:rsid w:val="005918DC"/>
    <w:rsid w:val="00592CC0"/>
    <w:rsid w:val="0059485A"/>
    <w:rsid w:val="00595560"/>
    <w:rsid w:val="0059655A"/>
    <w:rsid w:val="005965EA"/>
    <w:rsid w:val="00597401"/>
    <w:rsid w:val="0059763E"/>
    <w:rsid w:val="005A03DC"/>
    <w:rsid w:val="005A12F8"/>
    <w:rsid w:val="005A30CC"/>
    <w:rsid w:val="005A3994"/>
    <w:rsid w:val="005A3EA3"/>
    <w:rsid w:val="005A3FC0"/>
    <w:rsid w:val="005A41C5"/>
    <w:rsid w:val="005A49B4"/>
    <w:rsid w:val="005A59DA"/>
    <w:rsid w:val="005A5BA4"/>
    <w:rsid w:val="005A6184"/>
    <w:rsid w:val="005B002F"/>
    <w:rsid w:val="005B0484"/>
    <w:rsid w:val="005B12C7"/>
    <w:rsid w:val="005B20DC"/>
    <w:rsid w:val="005B3019"/>
    <w:rsid w:val="005B4D16"/>
    <w:rsid w:val="005B5DEA"/>
    <w:rsid w:val="005B6182"/>
    <w:rsid w:val="005B76B7"/>
    <w:rsid w:val="005C00A4"/>
    <w:rsid w:val="005C0180"/>
    <w:rsid w:val="005C0681"/>
    <w:rsid w:val="005C08EB"/>
    <w:rsid w:val="005C0B82"/>
    <w:rsid w:val="005C1F8D"/>
    <w:rsid w:val="005C3B66"/>
    <w:rsid w:val="005C3F26"/>
    <w:rsid w:val="005C5059"/>
    <w:rsid w:val="005C5B68"/>
    <w:rsid w:val="005C5C92"/>
    <w:rsid w:val="005C5F86"/>
    <w:rsid w:val="005C73A5"/>
    <w:rsid w:val="005C7BE0"/>
    <w:rsid w:val="005D071B"/>
    <w:rsid w:val="005D0B7A"/>
    <w:rsid w:val="005D0F8C"/>
    <w:rsid w:val="005D3853"/>
    <w:rsid w:val="005D406C"/>
    <w:rsid w:val="005D4561"/>
    <w:rsid w:val="005D5566"/>
    <w:rsid w:val="005D5700"/>
    <w:rsid w:val="005D5D45"/>
    <w:rsid w:val="005D632E"/>
    <w:rsid w:val="005D64CF"/>
    <w:rsid w:val="005D6885"/>
    <w:rsid w:val="005D6B55"/>
    <w:rsid w:val="005D745E"/>
    <w:rsid w:val="005D779A"/>
    <w:rsid w:val="005E0C2D"/>
    <w:rsid w:val="005E0C86"/>
    <w:rsid w:val="005E0F01"/>
    <w:rsid w:val="005E1DB1"/>
    <w:rsid w:val="005E2A40"/>
    <w:rsid w:val="005E3BA8"/>
    <w:rsid w:val="005E3C5A"/>
    <w:rsid w:val="005E3DB0"/>
    <w:rsid w:val="005E4595"/>
    <w:rsid w:val="005E4681"/>
    <w:rsid w:val="005E46D4"/>
    <w:rsid w:val="005E5B6C"/>
    <w:rsid w:val="005E6FAD"/>
    <w:rsid w:val="005E743E"/>
    <w:rsid w:val="005F030B"/>
    <w:rsid w:val="005F1F80"/>
    <w:rsid w:val="005F2C13"/>
    <w:rsid w:val="005F2C68"/>
    <w:rsid w:val="005F2C9B"/>
    <w:rsid w:val="005F306A"/>
    <w:rsid w:val="005F3B86"/>
    <w:rsid w:val="005F4721"/>
    <w:rsid w:val="005F5272"/>
    <w:rsid w:val="005F5809"/>
    <w:rsid w:val="005F73E1"/>
    <w:rsid w:val="00600107"/>
    <w:rsid w:val="006003C2"/>
    <w:rsid w:val="006010BE"/>
    <w:rsid w:val="006010EE"/>
    <w:rsid w:val="00601B47"/>
    <w:rsid w:val="00602009"/>
    <w:rsid w:val="00602086"/>
    <w:rsid w:val="00602DBE"/>
    <w:rsid w:val="00603301"/>
    <w:rsid w:val="00605D45"/>
    <w:rsid w:val="00606DA0"/>
    <w:rsid w:val="006079E6"/>
    <w:rsid w:val="00607C67"/>
    <w:rsid w:val="00613945"/>
    <w:rsid w:val="00613AED"/>
    <w:rsid w:val="006141D3"/>
    <w:rsid w:val="00615C25"/>
    <w:rsid w:val="006167F9"/>
    <w:rsid w:val="00617F71"/>
    <w:rsid w:val="00617FE9"/>
    <w:rsid w:val="00622534"/>
    <w:rsid w:val="00622B42"/>
    <w:rsid w:val="00623871"/>
    <w:rsid w:val="00623E65"/>
    <w:rsid w:val="00623ED2"/>
    <w:rsid w:val="00625556"/>
    <w:rsid w:val="0062605F"/>
    <w:rsid w:val="00627203"/>
    <w:rsid w:val="00630759"/>
    <w:rsid w:val="00631850"/>
    <w:rsid w:val="00631BB8"/>
    <w:rsid w:val="00631CCB"/>
    <w:rsid w:val="00632851"/>
    <w:rsid w:val="00632DBB"/>
    <w:rsid w:val="006351C2"/>
    <w:rsid w:val="006355FB"/>
    <w:rsid w:val="0063752A"/>
    <w:rsid w:val="00637872"/>
    <w:rsid w:val="00640A66"/>
    <w:rsid w:val="00642C33"/>
    <w:rsid w:val="00642D36"/>
    <w:rsid w:val="00643337"/>
    <w:rsid w:val="006443D1"/>
    <w:rsid w:val="0064450B"/>
    <w:rsid w:val="00644C02"/>
    <w:rsid w:val="00645001"/>
    <w:rsid w:val="00645C56"/>
    <w:rsid w:val="00646576"/>
    <w:rsid w:val="0064716B"/>
    <w:rsid w:val="0065110F"/>
    <w:rsid w:val="006520C5"/>
    <w:rsid w:val="00652DC0"/>
    <w:rsid w:val="00652E99"/>
    <w:rsid w:val="00655783"/>
    <w:rsid w:val="0065604A"/>
    <w:rsid w:val="00656CF2"/>
    <w:rsid w:val="0065714E"/>
    <w:rsid w:val="00662D75"/>
    <w:rsid w:val="00663406"/>
    <w:rsid w:val="00663673"/>
    <w:rsid w:val="0066454C"/>
    <w:rsid w:val="00664C2C"/>
    <w:rsid w:val="00665304"/>
    <w:rsid w:val="00665D6D"/>
    <w:rsid w:val="00665F77"/>
    <w:rsid w:val="0066620E"/>
    <w:rsid w:val="006662AA"/>
    <w:rsid w:val="00666785"/>
    <w:rsid w:val="00666906"/>
    <w:rsid w:val="00671206"/>
    <w:rsid w:val="00671D2A"/>
    <w:rsid w:val="0067351C"/>
    <w:rsid w:val="00674589"/>
    <w:rsid w:val="00674E5B"/>
    <w:rsid w:val="0067511F"/>
    <w:rsid w:val="0067659D"/>
    <w:rsid w:val="00676B6D"/>
    <w:rsid w:val="006777E1"/>
    <w:rsid w:val="00677F40"/>
    <w:rsid w:val="006807DA"/>
    <w:rsid w:val="00680CEB"/>
    <w:rsid w:val="00681872"/>
    <w:rsid w:val="00682E41"/>
    <w:rsid w:val="00683FAE"/>
    <w:rsid w:val="00684220"/>
    <w:rsid w:val="00684D79"/>
    <w:rsid w:val="006857C2"/>
    <w:rsid w:val="00685C66"/>
    <w:rsid w:val="006871D3"/>
    <w:rsid w:val="00687A91"/>
    <w:rsid w:val="00687BBD"/>
    <w:rsid w:val="00690E5E"/>
    <w:rsid w:val="006913E9"/>
    <w:rsid w:val="00691970"/>
    <w:rsid w:val="00693175"/>
    <w:rsid w:val="00695BDE"/>
    <w:rsid w:val="00695EBE"/>
    <w:rsid w:val="00695F44"/>
    <w:rsid w:val="00697A31"/>
    <w:rsid w:val="00697A3A"/>
    <w:rsid w:val="00697DA3"/>
    <w:rsid w:val="006A0DFE"/>
    <w:rsid w:val="006A0EE3"/>
    <w:rsid w:val="006A1963"/>
    <w:rsid w:val="006A235F"/>
    <w:rsid w:val="006A2557"/>
    <w:rsid w:val="006A30FB"/>
    <w:rsid w:val="006A338B"/>
    <w:rsid w:val="006A4C5F"/>
    <w:rsid w:val="006A52AC"/>
    <w:rsid w:val="006A57D9"/>
    <w:rsid w:val="006A63E2"/>
    <w:rsid w:val="006B025E"/>
    <w:rsid w:val="006B1428"/>
    <w:rsid w:val="006B1470"/>
    <w:rsid w:val="006B1D67"/>
    <w:rsid w:val="006B4C3E"/>
    <w:rsid w:val="006B4F9C"/>
    <w:rsid w:val="006B684C"/>
    <w:rsid w:val="006B7816"/>
    <w:rsid w:val="006B7B0A"/>
    <w:rsid w:val="006C0E0D"/>
    <w:rsid w:val="006C0ED5"/>
    <w:rsid w:val="006C213F"/>
    <w:rsid w:val="006C55E3"/>
    <w:rsid w:val="006D023D"/>
    <w:rsid w:val="006D0844"/>
    <w:rsid w:val="006D0A12"/>
    <w:rsid w:val="006D13B8"/>
    <w:rsid w:val="006D225F"/>
    <w:rsid w:val="006D2A53"/>
    <w:rsid w:val="006D3275"/>
    <w:rsid w:val="006D3DE3"/>
    <w:rsid w:val="006D5C79"/>
    <w:rsid w:val="006D5DB3"/>
    <w:rsid w:val="006E057E"/>
    <w:rsid w:val="006E0776"/>
    <w:rsid w:val="006E0A8F"/>
    <w:rsid w:val="006E0F7B"/>
    <w:rsid w:val="006E1324"/>
    <w:rsid w:val="006E1ED2"/>
    <w:rsid w:val="006E201A"/>
    <w:rsid w:val="006E25C9"/>
    <w:rsid w:val="006E2BBF"/>
    <w:rsid w:val="006E4974"/>
    <w:rsid w:val="006E56F5"/>
    <w:rsid w:val="006E6512"/>
    <w:rsid w:val="006E7007"/>
    <w:rsid w:val="006E738D"/>
    <w:rsid w:val="006F0725"/>
    <w:rsid w:val="006F0B76"/>
    <w:rsid w:val="006F1537"/>
    <w:rsid w:val="006F1F87"/>
    <w:rsid w:val="006F24A1"/>
    <w:rsid w:val="006F2813"/>
    <w:rsid w:val="006F3212"/>
    <w:rsid w:val="006F7EDD"/>
    <w:rsid w:val="007009F8"/>
    <w:rsid w:val="007029EC"/>
    <w:rsid w:val="00703354"/>
    <w:rsid w:val="00703EEC"/>
    <w:rsid w:val="00705178"/>
    <w:rsid w:val="007056A2"/>
    <w:rsid w:val="00706EE9"/>
    <w:rsid w:val="0071030F"/>
    <w:rsid w:val="00710AEA"/>
    <w:rsid w:val="00710D71"/>
    <w:rsid w:val="007115A2"/>
    <w:rsid w:val="00711780"/>
    <w:rsid w:val="00711B0A"/>
    <w:rsid w:val="00711EE2"/>
    <w:rsid w:val="007120F9"/>
    <w:rsid w:val="00713111"/>
    <w:rsid w:val="00713A5B"/>
    <w:rsid w:val="007146EC"/>
    <w:rsid w:val="00714D93"/>
    <w:rsid w:val="00715486"/>
    <w:rsid w:val="007161DA"/>
    <w:rsid w:val="00716CEF"/>
    <w:rsid w:val="00717201"/>
    <w:rsid w:val="00717D24"/>
    <w:rsid w:val="007200CD"/>
    <w:rsid w:val="00720722"/>
    <w:rsid w:val="007216C6"/>
    <w:rsid w:val="00721BFD"/>
    <w:rsid w:val="00722237"/>
    <w:rsid w:val="007237ED"/>
    <w:rsid w:val="00724E43"/>
    <w:rsid w:val="007254C1"/>
    <w:rsid w:val="00726884"/>
    <w:rsid w:val="00732334"/>
    <w:rsid w:val="00732ABE"/>
    <w:rsid w:val="007334DD"/>
    <w:rsid w:val="0073369B"/>
    <w:rsid w:val="00733D9E"/>
    <w:rsid w:val="00735339"/>
    <w:rsid w:val="00736F68"/>
    <w:rsid w:val="00737082"/>
    <w:rsid w:val="007407AB"/>
    <w:rsid w:val="00741E97"/>
    <w:rsid w:val="007434BC"/>
    <w:rsid w:val="00743CE7"/>
    <w:rsid w:val="00744E21"/>
    <w:rsid w:val="007466DC"/>
    <w:rsid w:val="007478F4"/>
    <w:rsid w:val="00750042"/>
    <w:rsid w:val="00751297"/>
    <w:rsid w:val="00752E25"/>
    <w:rsid w:val="0075316F"/>
    <w:rsid w:val="0075343F"/>
    <w:rsid w:val="00754202"/>
    <w:rsid w:val="00754A08"/>
    <w:rsid w:val="007550CC"/>
    <w:rsid w:val="00755374"/>
    <w:rsid w:val="00756FBB"/>
    <w:rsid w:val="007577A2"/>
    <w:rsid w:val="00761682"/>
    <w:rsid w:val="0076207C"/>
    <w:rsid w:val="00762285"/>
    <w:rsid w:val="007632CD"/>
    <w:rsid w:val="007639B4"/>
    <w:rsid w:val="00763AC4"/>
    <w:rsid w:val="007645A3"/>
    <w:rsid w:val="00766A1E"/>
    <w:rsid w:val="00767797"/>
    <w:rsid w:val="00767DD8"/>
    <w:rsid w:val="00770032"/>
    <w:rsid w:val="00770092"/>
    <w:rsid w:val="00770BA5"/>
    <w:rsid w:val="00770C3F"/>
    <w:rsid w:val="00770CF0"/>
    <w:rsid w:val="0077108B"/>
    <w:rsid w:val="00771558"/>
    <w:rsid w:val="00772F05"/>
    <w:rsid w:val="00773DF8"/>
    <w:rsid w:val="00775B52"/>
    <w:rsid w:val="007770E7"/>
    <w:rsid w:val="00777115"/>
    <w:rsid w:val="00777E1A"/>
    <w:rsid w:val="00780027"/>
    <w:rsid w:val="007811CC"/>
    <w:rsid w:val="007817E4"/>
    <w:rsid w:val="007835D7"/>
    <w:rsid w:val="0078371C"/>
    <w:rsid w:val="00783DD5"/>
    <w:rsid w:val="0078466A"/>
    <w:rsid w:val="007847D9"/>
    <w:rsid w:val="00784B9B"/>
    <w:rsid w:val="0078559C"/>
    <w:rsid w:val="007855D8"/>
    <w:rsid w:val="00785BF1"/>
    <w:rsid w:val="00785FB0"/>
    <w:rsid w:val="00786A22"/>
    <w:rsid w:val="00786C0B"/>
    <w:rsid w:val="007900C6"/>
    <w:rsid w:val="00791894"/>
    <w:rsid w:val="00792207"/>
    <w:rsid w:val="00793BAC"/>
    <w:rsid w:val="00793FD9"/>
    <w:rsid w:val="007952CE"/>
    <w:rsid w:val="00795336"/>
    <w:rsid w:val="0079775C"/>
    <w:rsid w:val="00797BBF"/>
    <w:rsid w:val="007A1BB8"/>
    <w:rsid w:val="007A2A89"/>
    <w:rsid w:val="007A38D7"/>
    <w:rsid w:val="007A3D62"/>
    <w:rsid w:val="007A69BF"/>
    <w:rsid w:val="007B0709"/>
    <w:rsid w:val="007B2BA2"/>
    <w:rsid w:val="007B3488"/>
    <w:rsid w:val="007B3C86"/>
    <w:rsid w:val="007B41CF"/>
    <w:rsid w:val="007B5FB2"/>
    <w:rsid w:val="007B6BD7"/>
    <w:rsid w:val="007C1BEE"/>
    <w:rsid w:val="007C201A"/>
    <w:rsid w:val="007C2328"/>
    <w:rsid w:val="007C3128"/>
    <w:rsid w:val="007C3210"/>
    <w:rsid w:val="007C4928"/>
    <w:rsid w:val="007C53A6"/>
    <w:rsid w:val="007C5A0E"/>
    <w:rsid w:val="007C66CA"/>
    <w:rsid w:val="007C6A74"/>
    <w:rsid w:val="007C7063"/>
    <w:rsid w:val="007C70C8"/>
    <w:rsid w:val="007D050B"/>
    <w:rsid w:val="007D0F42"/>
    <w:rsid w:val="007D14B7"/>
    <w:rsid w:val="007D2862"/>
    <w:rsid w:val="007D3239"/>
    <w:rsid w:val="007D4326"/>
    <w:rsid w:val="007D44FB"/>
    <w:rsid w:val="007D502C"/>
    <w:rsid w:val="007D52CB"/>
    <w:rsid w:val="007D5C67"/>
    <w:rsid w:val="007D66C5"/>
    <w:rsid w:val="007D67D0"/>
    <w:rsid w:val="007D6B04"/>
    <w:rsid w:val="007D780B"/>
    <w:rsid w:val="007E0082"/>
    <w:rsid w:val="007E0089"/>
    <w:rsid w:val="007E043F"/>
    <w:rsid w:val="007E11C8"/>
    <w:rsid w:val="007E1580"/>
    <w:rsid w:val="007E1E8D"/>
    <w:rsid w:val="007E36D7"/>
    <w:rsid w:val="007E3C35"/>
    <w:rsid w:val="007E470C"/>
    <w:rsid w:val="007E5BCE"/>
    <w:rsid w:val="007E5C67"/>
    <w:rsid w:val="007E681D"/>
    <w:rsid w:val="007E7529"/>
    <w:rsid w:val="007F0CEA"/>
    <w:rsid w:val="007F145E"/>
    <w:rsid w:val="007F16FA"/>
    <w:rsid w:val="007F2058"/>
    <w:rsid w:val="007F344F"/>
    <w:rsid w:val="007F3479"/>
    <w:rsid w:val="007F3FF7"/>
    <w:rsid w:val="0080027B"/>
    <w:rsid w:val="00800795"/>
    <w:rsid w:val="00802235"/>
    <w:rsid w:val="00802CDA"/>
    <w:rsid w:val="00803B4C"/>
    <w:rsid w:val="00804AEA"/>
    <w:rsid w:val="00807A28"/>
    <w:rsid w:val="00807E91"/>
    <w:rsid w:val="008106BC"/>
    <w:rsid w:val="008110F5"/>
    <w:rsid w:val="0081134F"/>
    <w:rsid w:val="008115BA"/>
    <w:rsid w:val="00812F26"/>
    <w:rsid w:val="00813AFC"/>
    <w:rsid w:val="00815079"/>
    <w:rsid w:val="00816530"/>
    <w:rsid w:val="00816691"/>
    <w:rsid w:val="00816983"/>
    <w:rsid w:val="00816DDD"/>
    <w:rsid w:val="008171C2"/>
    <w:rsid w:val="008175E1"/>
    <w:rsid w:val="00817740"/>
    <w:rsid w:val="00820D4C"/>
    <w:rsid w:val="00823DB9"/>
    <w:rsid w:val="0082712F"/>
    <w:rsid w:val="00827C32"/>
    <w:rsid w:val="008311B8"/>
    <w:rsid w:val="008318C5"/>
    <w:rsid w:val="008331A9"/>
    <w:rsid w:val="00833532"/>
    <w:rsid w:val="008336FD"/>
    <w:rsid w:val="00835263"/>
    <w:rsid w:val="00835311"/>
    <w:rsid w:val="00836A43"/>
    <w:rsid w:val="00836C0B"/>
    <w:rsid w:val="008376C3"/>
    <w:rsid w:val="00837FE9"/>
    <w:rsid w:val="0084159F"/>
    <w:rsid w:val="0084221E"/>
    <w:rsid w:val="008429AB"/>
    <w:rsid w:val="008456A4"/>
    <w:rsid w:val="00845B45"/>
    <w:rsid w:val="00846473"/>
    <w:rsid w:val="0084710A"/>
    <w:rsid w:val="00851544"/>
    <w:rsid w:val="00851727"/>
    <w:rsid w:val="0085368E"/>
    <w:rsid w:val="00853B13"/>
    <w:rsid w:val="00853F12"/>
    <w:rsid w:val="00854B35"/>
    <w:rsid w:val="00855548"/>
    <w:rsid w:val="00855B66"/>
    <w:rsid w:val="008560DE"/>
    <w:rsid w:val="0085633B"/>
    <w:rsid w:val="00856D6F"/>
    <w:rsid w:val="00856EBD"/>
    <w:rsid w:val="008572DE"/>
    <w:rsid w:val="00860325"/>
    <w:rsid w:val="00860522"/>
    <w:rsid w:val="0086093A"/>
    <w:rsid w:val="00861428"/>
    <w:rsid w:val="00861546"/>
    <w:rsid w:val="00861640"/>
    <w:rsid w:val="00862447"/>
    <w:rsid w:val="00862824"/>
    <w:rsid w:val="00862DD3"/>
    <w:rsid w:val="00863259"/>
    <w:rsid w:val="008647C6"/>
    <w:rsid w:val="008664DC"/>
    <w:rsid w:val="0086733E"/>
    <w:rsid w:val="00872367"/>
    <w:rsid w:val="00872A17"/>
    <w:rsid w:val="008741B7"/>
    <w:rsid w:val="008745FD"/>
    <w:rsid w:val="00875CBB"/>
    <w:rsid w:val="00880163"/>
    <w:rsid w:val="008807E4"/>
    <w:rsid w:val="008810E1"/>
    <w:rsid w:val="00883057"/>
    <w:rsid w:val="0088367D"/>
    <w:rsid w:val="00883874"/>
    <w:rsid w:val="008838E7"/>
    <w:rsid w:val="00884A04"/>
    <w:rsid w:val="00884F45"/>
    <w:rsid w:val="00885A43"/>
    <w:rsid w:val="0088613B"/>
    <w:rsid w:val="0088628B"/>
    <w:rsid w:val="008865F9"/>
    <w:rsid w:val="00886C81"/>
    <w:rsid w:val="00887AAD"/>
    <w:rsid w:val="00887B7F"/>
    <w:rsid w:val="008901A4"/>
    <w:rsid w:val="00891ABF"/>
    <w:rsid w:val="008927D3"/>
    <w:rsid w:val="00893215"/>
    <w:rsid w:val="00893F2B"/>
    <w:rsid w:val="00894189"/>
    <w:rsid w:val="00894272"/>
    <w:rsid w:val="008946A8"/>
    <w:rsid w:val="008959D9"/>
    <w:rsid w:val="00897B27"/>
    <w:rsid w:val="008A0268"/>
    <w:rsid w:val="008A33F8"/>
    <w:rsid w:val="008A3750"/>
    <w:rsid w:val="008A3A70"/>
    <w:rsid w:val="008A3DAD"/>
    <w:rsid w:val="008A3F9A"/>
    <w:rsid w:val="008A4101"/>
    <w:rsid w:val="008A465D"/>
    <w:rsid w:val="008A4BC7"/>
    <w:rsid w:val="008A5452"/>
    <w:rsid w:val="008A6473"/>
    <w:rsid w:val="008A6B12"/>
    <w:rsid w:val="008A7F6B"/>
    <w:rsid w:val="008B0B05"/>
    <w:rsid w:val="008B170F"/>
    <w:rsid w:val="008B172E"/>
    <w:rsid w:val="008B1BEA"/>
    <w:rsid w:val="008B1D38"/>
    <w:rsid w:val="008B2D30"/>
    <w:rsid w:val="008B3CD6"/>
    <w:rsid w:val="008B4B6C"/>
    <w:rsid w:val="008B4D60"/>
    <w:rsid w:val="008B5192"/>
    <w:rsid w:val="008B6014"/>
    <w:rsid w:val="008B73A3"/>
    <w:rsid w:val="008B7596"/>
    <w:rsid w:val="008C0BC1"/>
    <w:rsid w:val="008C219D"/>
    <w:rsid w:val="008C519A"/>
    <w:rsid w:val="008C51A8"/>
    <w:rsid w:val="008C7C67"/>
    <w:rsid w:val="008D0507"/>
    <w:rsid w:val="008D24F5"/>
    <w:rsid w:val="008D299F"/>
    <w:rsid w:val="008D2EC0"/>
    <w:rsid w:val="008D3B8B"/>
    <w:rsid w:val="008D52AD"/>
    <w:rsid w:val="008E0138"/>
    <w:rsid w:val="008E0C74"/>
    <w:rsid w:val="008E132C"/>
    <w:rsid w:val="008E1F54"/>
    <w:rsid w:val="008E25B2"/>
    <w:rsid w:val="008E353B"/>
    <w:rsid w:val="008E4636"/>
    <w:rsid w:val="008E4E0A"/>
    <w:rsid w:val="008E60D1"/>
    <w:rsid w:val="008E6EB4"/>
    <w:rsid w:val="008E707A"/>
    <w:rsid w:val="008F0764"/>
    <w:rsid w:val="008F0CC9"/>
    <w:rsid w:val="008F248F"/>
    <w:rsid w:val="008F454F"/>
    <w:rsid w:val="008F45DD"/>
    <w:rsid w:val="008F5370"/>
    <w:rsid w:val="008F6296"/>
    <w:rsid w:val="009001D5"/>
    <w:rsid w:val="009058AF"/>
    <w:rsid w:val="00905CB4"/>
    <w:rsid w:val="00907DE1"/>
    <w:rsid w:val="009102DD"/>
    <w:rsid w:val="00911C2D"/>
    <w:rsid w:val="00912DDC"/>
    <w:rsid w:val="009150BB"/>
    <w:rsid w:val="00915BA1"/>
    <w:rsid w:val="00915E1D"/>
    <w:rsid w:val="00920F87"/>
    <w:rsid w:val="00921364"/>
    <w:rsid w:val="0092206F"/>
    <w:rsid w:val="00922108"/>
    <w:rsid w:val="00925425"/>
    <w:rsid w:val="009262D3"/>
    <w:rsid w:val="0092765C"/>
    <w:rsid w:val="009326FC"/>
    <w:rsid w:val="00933143"/>
    <w:rsid w:val="009341C9"/>
    <w:rsid w:val="00934C12"/>
    <w:rsid w:val="009351FF"/>
    <w:rsid w:val="0093657E"/>
    <w:rsid w:val="00937A03"/>
    <w:rsid w:val="00940E8D"/>
    <w:rsid w:val="00941D1C"/>
    <w:rsid w:val="00944AB1"/>
    <w:rsid w:val="00944D60"/>
    <w:rsid w:val="009451E9"/>
    <w:rsid w:val="00945692"/>
    <w:rsid w:val="00946C38"/>
    <w:rsid w:val="00947FAC"/>
    <w:rsid w:val="00951457"/>
    <w:rsid w:val="009524D0"/>
    <w:rsid w:val="00952A1D"/>
    <w:rsid w:val="009534E5"/>
    <w:rsid w:val="009541C3"/>
    <w:rsid w:val="00954E14"/>
    <w:rsid w:val="00956F14"/>
    <w:rsid w:val="00960024"/>
    <w:rsid w:val="0096027D"/>
    <w:rsid w:val="009607D9"/>
    <w:rsid w:val="00961465"/>
    <w:rsid w:val="009616BC"/>
    <w:rsid w:val="00961FFB"/>
    <w:rsid w:val="009624D2"/>
    <w:rsid w:val="009624F1"/>
    <w:rsid w:val="00962AC2"/>
    <w:rsid w:val="00962DA4"/>
    <w:rsid w:val="00963337"/>
    <w:rsid w:val="009638DD"/>
    <w:rsid w:val="00963CDC"/>
    <w:rsid w:val="009640F3"/>
    <w:rsid w:val="00964F04"/>
    <w:rsid w:val="00965DE5"/>
    <w:rsid w:val="0096627E"/>
    <w:rsid w:val="00970381"/>
    <w:rsid w:val="0097040F"/>
    <w:rsid w:val="00970775"/>
    <w:rsid w:val="00970B35"/>
    <w:rsid w:val="00972967"/>
    <w:rsid w:val="00973E3C"/>
    <w:rsid w:val="00974A32"/>
    <w:rsid w:val="009755C5"/>
    <w:rsid w:val="0097567E"/>
    <w:rsid w:val="009758BB"/>
    <w:rsid w:val="0097595A"/>
    <w:rsid w:val="00976495"/>
    <w:rsid w:val="00977EB7"/>
    <w:rsid w:val="00980431"/>
    <w:rsid w:val="00982CB9"/>
    <w:rsid w:val="00982EBC"/>
    <w:rsid w:val="009835E5"/>
    <w:rsid w:val="00986DAF"/>
    <w:rsid w:val="009876B0"/>
    <w:rsid w:val="00990AFE"/>
    <w:rsid w:val="00992279"/>
    <w:rsid w:val="00993522"/>
    <w:rsid w:val="00994021"/>
    <w:rsid w:val="0099544D"/>
    <w:rsid w:val="00995854"/>
    <w:rsid w:val="009963AC"/>
    <w:rsid w:val="00997036"/>
    <w:rsid w:val="00997CA3"/>
    <w:rsid w:val="00997D89"/>
    <w:rsid w:val="009A0EE2"/>
    <w:rsid w:val="009A121C"/>
    <w:rsid w:val="009A13FA"/>
    <w:rsid w:val="009A3039"/>
    <w:rsid w:val="009A533D"/>
    <w:rsid w:val="009A55C6"/>
    <w:rsid w:val="009A6484"/>
    <w:rsid w:val="009A6512"/>
    <w:rsid w:val="009A6B4C"/>
    <w:rsid w:val="009A7606"/>
    <w:rsid w:val="009B08F7"/>
    <w:rsid w:val="009B0AF6"/>
    <w:rsid w:val="009B1718"/>
    <w:rsid w:val="009B1E48"/>
    <w:rsid w:val="009B2D6C"/>
    <w:rsid w:val="009B3B54"/>
    <w:rsid w:val="009B4388"/>
    <w:rsid w:val="009B448C"/>
    <w:rsid w:val="009B70A7"/>
    <w:rsid w:val="009B7192"/>
    <w:rsid w:val="009B7EED"/>
    <w:rsid w:val="009C0962"/>
    <w:rsid w:val="009C1C6E"/>
    <w:rsid w:val="009C2CA5"/>
    <w:rsid w:val="009C33F7"/>
    <w:rsid w:val="009C474B"/>
    <w:rsid w:val="009C4A9A"/>
    <w:rsid w:val="009C5E6A"/>
    <w:rsid w:val="009C6DFE"/>
    <w:rsid w:val="009D1A5A"/>
    <w:rsid w:val="009D26B7"/>
    <w:rsid w:val="009D3F99"/>
    <w:rsid w:val="009D601C"/>
    <w:rsid w:val="009D6976"/>
    <w:rsid w:val="009D7F2D"/>
    <w:rsid w:val="009E0F9A"/>
    <w:rsid w:val="009E2994"/>
    <w:rsid w:val="009E324A"/>
    <w:rsid w:val="009E36DD"/>
    <w:rsid w:val="009E3C4F"/>
    <w:rsid w:val="009E5767"/>
    <w:rsid w:val="009E5DF3"/>
    <w:rsid w:val="009F0C73"/>
    <w:rsid w:val="009F0FB3"/>
    <w:rsid w:val="009F1648"/>
    <w:rsid w:val="009F4495"/>
    <w:rsid w:val="009F4947"/>
    <w:rsid w:val="009F5238"/>
    <w:rsid w:val="009F5387"/>
    <w:rsid w:val="009F5B8E"/>
    <w:rsid w:val="00A003AE"/>
    <w:rsid w:val="00A0232F"/>
    <w:rsid w:val="00A02E67"/>
    <w:rsid w:val="00A03FE9"/>
    <w:rsid w:val="00A04141"/>
    <w:rsid w:val="00A047E1"/>
    <w:rsid w:val="00A0536E"/>
    <w:rsid w:val="00A1135E"/>
    <w:rsid w:val="00A14A06"/>
    <w:rsid w:val="00A14CC3"/>
    <w:rsid w:val="00A15B64"/>
    <w:rsid w:val="00A17891"/>
    <w:rsid w:val="00A21ADF"/>
    <w:rsid w:val="00A21E1A"/>
    <w:rsid w:val="00A22006"/>
    <w:rsid w:val="00A22A98"/>
    <w:rsid w:val="00A23488"/>
    <w:rsid w:val="00A26601"/>
    <w:rsid w:val="00A30D09"/>
    <w:rsid w:val="00A31677"/>
    <w:rsid w:val="00A3399F"/>
    <w:rsid w:val="00A33E08"/>
    <w:rsid w:val="00A34977"/>
    <w:rsid w:val="00A354AF"/>
    <w:rsid w:val="00A36DC1"/>
    <w:rsid w:val="00A37D04"/>
    <w:rsid w:val="00A40415"/>
    <w:rsid w:val="00A40840"/>
    <w:rsid w:val="00A40AF5"/>
    <w:rsid w:val="00A40C9E"/>
    <w:rsid w:val="00A4394A"/>
    <w:rsid w:val="00A441A2"/>
    <w:rsid w:val="00A44DDA"/>
    <w:rsid w:val="00A44F1F"/>
    <w:rsid w:val="00A46960"/>
    <w:rsid w:val="00A4703E"/>
    <w:rsid w:val="00A4732A"/>
    <w:rsid w:val="00A47783"/>
    <w:rsid w:val="00A478CF"/>
    <w:rsid w:val="00A5056B"/>
    <w:rsid w:val="00A52817"/>
    <w:rsid w:val="00A5399F"/>
    <w:rsid w:val="00A53DC7"/>
    <w:rsid w:val="00A5488C"/>
    <w:rsid w:val="00A55F16"/>
    <w:rsid w:val="00A56A11"/>
    <w:rsid w:val="00A57FE9"/>
    <w:rsid w:val="00A602A1"/>
    <w:rsid w:val="00A61304"/>
    <w:rsid w:val="00A627C2"/>
    <w:rsid w:val="00A62C9C"/>
    <w:rsid w:val="00A63102"/>
    <w:rsid w:val="00A6405D"/>
    <w:rsid w:val="00A640E1"/>
    <w:rsid w:val="00A644C6"/>
    <w:rsid w:val="00A64D8C"/>
    <w:rsid w:val="00A65FDF"/>
    <w:rsid w:val="00A67719"/>
    <w:rsid w:val="00A7079D"/>
    <w:rsid w:val="00A70D6B"/>
    <w:rsid w:val="00A7215A"/>
    <w:rsid w:val="00A723A5"/>
    <w:rsid w:val="00A72628"/>
    <w:rsid w:val="00A74F89"/>
    <w:rsid w:val="00A75F50"/>
    <w:rsid w:val="00A7644C"/>
    <w:rsid w:val="00A8003F"/>
    <w:rsid w:val="00A8014A"/>
    <w:rsid w:val="00A801B3"/>
    <w:rsid w:val="00A81CC2"/>
    <w:rsid w:val="00A82649"/>
    <w:rsid w:val="00A82C3A"/>
    <w:rsid w:val="00A82E6D"/>
    <w:rsid w:val="00A82F72"/>
    <w:rsid w:val="00A834F9"/>
    <w:rsid w:val="00A8371D"/>
    <w:rsid w:val="00A83AD7"/>
    <w:rsid w:val="00A84FCB"/>
    <w:rsid w:val="00A871FF"/>
    <w:rsid w:val="00A90F5A"/>
    <w:rsid w:val="00A93E3F"/>
    <w:rsid w:val="00A94157"/>
    <w:rsid w:val="00A95268"/>
    <w:rsid w:val="00A95A17"/>
    <w:rsid w:val="00A96645"/>
    <w:rsid w:val="00AA2064"/>
    <w:rsid w:val="00AA2DB3"/>
    <w:rsid w:val="00AA39F9"/>
    <w:rsid w:val="00AA3EB9"/>
    <w:rsid w:val="00AA4908"/>
    <w:rsid w:val="00AA5758"/>
    <w:rsid w:val="00AA5D70"/>
    <w:rsid w:val="00AA5E68"/>
    <w:rsid w:val="00AA6231"/>
    <w:rsid w:val="00AA6936"/>
    <w:rsid w:val="00AA7DCA"/>
    <w:rsid w:val="00AA7FC6"/>
    <w:rsid w:val="00AB3B44"/>
    <w:rsid w:val="00AB4A5A"/>
    <w:rsid w:val="00AB4E0B"/>
    <w:rsid w:val="00AB5176"/>
    <w:rsid w:val="00AB6A74"/>
    <w:rsid w:val="00AB772D"/>
    <w:rsid w:val="00AC005E"/>
    <w:rsid w:val="00AC0498"/>
    <w:rsid w:val="00AC1589"/>
    <w:rsid w:val="00AC1B82"/>
    <w:rsid w:val="00AC36AF"/>
    <w:rsid w:val="00AC43F4"/>
    <w:rsid w:val="00AC44CA"/>
    <w:rsid w:val="00AC5564"/>
    <w:rsid w:val="00AC6F2C"/>
    <w:rsid w:val="00AC73FC"/>
    <w:rsid w:val="00AC7776"/>
    <w:rsid w:val="00AC7901"/>
    <w:rsid w:val="00AD09DD"/>
    <w:rsid w:val="00AD1DA3"/>
    <w:rsid w:val="00AD2210"/>
    <w:rsid w:val="00AD2314"/>
    <w:rsid w:val="00AD27EA"/>
    <w:rsid w:val="00AD4364"/>
    <w:rsid w:val="00AD4DEB"/>
    <w:rsid w:val="00AD695C"/>
    <w:rsid w:val="00AD6BA0"/>
    <w:rsid w:val="00AD780F"/>
    <w:rsid w:val="00AE0D39"/>
    <w:rsid w:val="00AE0DDB"/>
    <w:rsid w:val="00AE1347"/>
    <w:rsid w:val="00AE2C33"/>
    <w:rsid w:val="00AE58DF"/>
    <w:rsid w:val="00AE6ACD"/>
    <w:rsid w:val="00AE724D"/>
    <w:rsid w:val="00AF07CE"/>
    <w:rsid w:val="00AF14CF"/>
    <w:rsid w:val="00AF1E72"/>
    <w:rsid w:val="00AF2B80"/>
    <w:rsid w:val="00AF3070"/>
    <w:rsid w:val="00AF3421"/>
    <w:rsid w:val="00AF44DA"/>
    <w:rsid w:val="00AF452D"/>
    <w:rsid w:val="00AF52A4"/>
    <w:rsid w:val="00AF5A95"/>
    <w:rsid w:val="00AF7C8B"/>
    <w:rsid w:val="00B01E48"/>
    <w:rsid w:val="00B02593"/>
    <w:rsid w:val="00B03864"/>
    <w:rsid w:val="00B042BD"/>
    <w:rsid w:val="00B05C83"/>
    <w:rsid w:val="00B078ED"/>
    <w:rsid w:val="00B07BDC"/>
    <w:rsid w:val="00B07CF2"/>
    <w:rsid w:val="00B12CF8"/>
    <w:rsid w:val="00B13040"/>
    <w:rsid w:val="00B13B2F"/>
    <w:rsid w:val="00B14C26"/>
    <w:rsid w:val="00B157A5"/>
    <w:rsid w:val="00B15C58"/>
    <w:rsid w:val="00B16AF4"/>
    <w:rsid w:val="00B17A5A"/>
    <w:rsid w:val="00B20EBE"/>
    <w:rsid w:val="00B2204A"/>
    <w:rsid w:val="00B23237"/>
    <w:rsid w:val="00B23276"/>
    <w:rsid w:val="00B232D9"/>
    <w:rsid w:val="00B235F0"/>
    <w:rsid w:val="00B23661"/>
    <w:rsid w:val="00B244C8"/>
    <w:rsid w:val="00B24889"/>
    <w:rsid w:val="00B24CC2"/>
    <w:rsid w:val="00B25342"/>
    <w:rsid w:val="00B26112"/>
    <w:rsid w:val="00B26153"/>
    <w:rsid w:val="00B26695"/>
    <w:rsid w:val="00B30C94"/>
    <w:rsid w:val="00B311A0"/>
    <w:rsid w:val="00B31266"/>
    <w:rsid w:val="00B31B8C"/>
    <w:rsid w:val="00B31E00"/>
    <w:rsid w:val="00B323D9"/>
    <w:rsid w:val="00B32B07"/>
    <w:rsid w:val="00B33174"/>
    <w:rsid w:val="00B3396E"/>
    <w:rsid w:val="00B33A07"/>
    <w:rsid w:val="00B33B22"/>
    <w:rsid w:val="00B3593B"/>
    <w:rsid w:val="00B42285"/>
    <w:rsid w:val="00B42C72"/>
    <w:rsid w:val="00B43D12"/>
    <w:rsid w:val="00B44272"/>
    <w:rsid w:val="00B4438A"/>
    <w:rsid w:val="00B44668"/>
    <w:rsid w:val="00B45E38"/>
    <w:rsid w:val="00B45F19"/>
    <w:rsid w:val="00B46BE3"/>
    <w:rsid w:val="00B46E28"/>
    <w:rsid w:val="00B47BCF"/>
    <w:rsid w:val="00B47D72"/>
    <w:rsid w:val="00B47DDE"/>
    <w:rsid w:val="00B50B94"/>
    <w:rsid w:val="00B5109E"/>
    <w:rsid w:val="00B5139F"/>
    <w:rsid w:val="00B52454"/>
    <w:rsid w:val="00B52870"/>
    <w:rsid w:val="00B53897"/>
    <w:rsid w:val="00B54D75"/>
    <w:rsid w:val="00B54E1C"/>
    <w:rsid w:val="00B55489"/>
    <w:rsid w:val="00B55933"/>
    <w:rsid w:val="00B562B7"/>
    <w:rsid w:val="00B570D7"/>
    <w:rsid w:val="00B57466"/>
    <w:rsid w:val="00B62A02"/>
    <w:rsid w:val="00B646B4"/>
    <w:rsid w:val="00B64FD2"/>
    <w:rsid w:val="00B66883"/>
    <w:rsid w:val="00B66DEC"/>
    <w:rsid w:val="00B67524"/>
    <w:rsid w:val="00B6764F"/>
    <w:rsid w:val="00B676B7"/>
    <w:rsid w:val="00B67A5E"/>
    <w:rsid w:val="00B70F73"/>
    <w:rsid w:val="00B71396"/>
    <w:rsid w:val="00B71D0B"/>
    <w:rsid w:val="00B72DAE"/>
    <w:rsid w:val="00B742D0"/>
    <w:rsid w:val="00B74E30"/>
    <w:rsid w:val="00B75950"/>
    <w:rsid w:val="00B76432"/>
    <w:rsid w:val="00B769E9"/>
    <w:rsid w:val="00B7726B"/>
    <w:rsid w:val="00B82A42"/>
    <w:rsid w:val="00B82AF3"/>
    <w:rsid w:val="00B8340C"/>
    <w:rsid w:val="00B8386D"/>
    <w:rsid w:val="00B84F67"/>
    <w:rsid w:val="00B84FDF"/>
    <w:rsid w:val="00B8577B"/>
    <w:rsid w:val="00B87B6B"/>
    <w:rsid w:val="00B907F6"/>
    <w:rsid w:val="00B90B6A"/>
    <w:rsid w:val="00B92EC0"/>
    <w:rsid w:val="00B9432B"/>
    <w:rsid w:val="00B94B14"/>
    <w:rsid w:val="00B96ACB"/>
    <w:rsid w:val="00B9758F"/>
    <w:rsid w:val="00B978F0"/>
    <w:rsid w:val="00B97A6D"/>
    <w:rsid w:val="00B97F3E"/>
    <w:rsid w:val="00BA285A"/>
    <w:rsid w:val="00BA350C"/>
    <w:rsid w:val="00BA3612"/>
    <w:rsid w:val="00BA3CE9"/>
    <w:rsid w:val="00BA412C"/>
    <w:rsid w:val="00BA4F00"/>
    <w:rsid w:val="00BA59AC"/>
    <w:rsid w:val="00BA6592"/>
    <w:rsid w:val="00BA6823"/>
    <w:rsid w:val="00BA6AA0"/>
    <w:rsid w:val="00BB13BA"/>
    <w:rsid w:val="00BB23E3"/>
    <w:rsid w:val="00BB3120"/>
    <w:rsid w:val="00BB52CE"/>
    <w:rsid w:val="00BB56B7"/>
    <w:rsid w:val="00BB5E89"/>
    <w:rsid w:val="00BB68F7"/>
    <w:rsid w:val="00BB6AD4"/>
    <w:rsid w:val="00BB6E9F"/>
    <w:rsid w:val="00BB75D4"/>
    <w:rsid w:val="00BC01E0"/>
    <w:rsid w:val="00BC08CE"/>
    <w:rsid w:val="00BC17DF"/>
    <w:rsid w:val="00BC1989"/>
    <w:rsid w:val="00BC26F6"/>
    <w:rsid w:val="00BC4FBD"/>
    <w:rsid w:val="00BC4FE4"/>
    <w:rsid w:val="00BC56E8"/>
    <w:rsid w:val="00BC648E"/>
    <w:rsid w:val="00BC6CD5"/>
    <w:rsid w:val="00BD0B43"/>
    <w:rsid w:val="00BD2D45"/>
    <w:rsid w:val="00BD7474"/>
    <w:rsid w:val="00BD7699"/>
    <w:rsid w:val="00BD7725"/>
    <w:rsid w:val="00BD7D0F"/>
    <w:rsid w:val="00BD7E03"/>
    <w:rsid w:val="00BE04BE"/>
    <w:rsid w:val="00BE1958"/>
    <w:rsid w:val="00BE32BC"/>
    <w:rsid w:val="00BE3554"/>
    <w:rsid w:val="00BE4702"/>
    <w:rsid w:val="00BE5D93"/>
    <w:rsid w:val="00BE6CAB"/>
    <w:rsid w:val="00BE6CEE"/>
    <w:rsid w:val="00BE7182"/>
    <w:rsid w:val="00BE7635"/>
    <w:rsid w:val="00BF0835"/>
    <w:rsid w:val="00BF0A98"/>
    <w:rsid w:val="00BF198B"/>
    <w:rsid w:val="00BF26D2"/>
    <w:rsid w:val="00BF373D"/>
    <w:rsid w:val="00BF3A2C"/>
    <w:rsid w:val="00BF489C"/>
    <w:rsid w:val="00BF5644"/>
    <w:rsid w:val="00BF5B0E"/>
    <w:rsid w:val="00BF76A7"/>
    <w:rsid w:val="00C00124"/>
    <w:rsid w:val="00C00167"/>
    <w:rsid w:val="00C006E0"/>
    <w:rsid w:val="00C00C2B"/>
    <w:rsid w:val="00C00F10"/>
    <w:rsid w:val="00C026FC"/>
    <w:rsid w:val="00C05A28"/>
    <w:rsid w:val="00C0751C"/>
    <w:rsid w:val="00C10FE8"/>
    <w:rsid w:val="00C14140"/>
    <w:rsid w:val="00C1493C"/>
    <w:rsid w:val="00C15BE4"/>
    <w:rsid w:val="00C15FCC"/>
    <w:rsid w:val="00C178C3"/>
    <w:rsid w:val="00C17F25"/>
    <w:rsid w:val="00C20998"/>
    <w:rsid w:val="00C20A04"/>
    <w:rsid w:val="00C20A2A"/>
    <w:rsid w:val="00C2218A"/>
    <w:rsid w:val="00C2248E"/>
    <w:rsid w:val="00C2423E"/>
    <w:rsid w:val="00C244F6"/>
    <w:rsid w:val="00C26841"/>
    <w:rsid w:val="00C304ED"/>
    <w:rsid w:val="00C31458"/>
    <w:rsid w:val="00C31B30"/>
    <w:rsid w:val="00C32FE8"/>
    <w:rsid w:val="00C3342B"/>
    <w:rsid w:val="00C348AD"/>
    <w:rsid w:val="00C3666C"/>
    <w:rsid w:val="00C366C1"/>
    <w:rsid w:val="00C36821"/>
    <w:rsid w:val="00C37A04"/>
    <w:rsid w:val="00C37A5C"/>
    <w:rsid w:val="00C401C7"/>
    <w:rsid w:val="00C40335"/>
    <w:rsid w:val="00C41760"/>
    <w:rsid w:val="00C41C53"/>
    <w:rsid w:val="00C4266A"/>
    <w:rsid w:val="00C43D29"/>
    <w:rsid w:val="00C44425"/>
    <w:rsid w:val="00C44CBC"/>
    <w:rsid w:val="00C451B2"/>
    <w:rsid w:val="00C45A0D"/>
    <w:rsid w:val="00C50195"/>
    <w:rsid w:val="00C503C1"/>
    <w:rsid w:val="00C524EC"/>
    <w:rsid w:val="00C53681"/>
    <w:rsid w:val="00C538DB"/>
    <w:rsid w:val="00C53B55"/>
    <w:rsid w:val="00C53C02"/>
    <w:rsid w:val="00C542EE"/>
    <w:rsid w:val="00C5457B"/>
    <w:rsid w:val="00C54F0B"/>
    <w:rsid w:val="00C563AF"/>
    <w:rsid w:val="00C57C36"/>
    <w:rsid w:val="00C612D2"/>
    <w:rsid w:val="00C61E90"/>
    <w:rsid w:val="00C62503"/>
    <w:rsid w:val="00C6296B"/>
    <w:rsid w:val="00C62D6A"/>
    <w:rsid w:val="00C62FF2"/>
    <w:rsid w:val="00C6306E"/>
    <w:rsid w:val="00C632B6"/>
    <w:rsid w:val="00C63720"/>
    <w:rsid w:val="00C63E90"/>
    <w:rsid w:val="00C63FFC"/>
    <w:rsid w:val="00C64695"/>
    <w:rsid w:val="00C64D67"/>
    <w:rsid w:val="00C651F3"/>
    <w:rsid w:val="00C65287"/>
    <w:rsid w:val="00C673DF"/>
    <w:rsid w:val="00C70487"/>
    <w:rsid w:val="00C707FB"/>
    <w:rsid w:val="00C73149"/>
    <w:rsid w:val="00C7326E"/>
    <w:rsid w:val="00C74317"/>
    <w:rsid w:val="00C747A0"/>
    <w:rsid w:val="00C75189"/>
    <w:rsid w:val="00C77B3D"/>
    <w:rsid w:val="00C80C23"/>
    <w:rsid w:val="00C83C39"/>
    <w:rsid w:val="00C846A4"/>
    <w:rsid w:val="00C878D3"/>
    <w:rsid w:val="00C87BFD"/>
    <w:rsid w:val="00C9112D"/>
    <w:rsid w:val="00C91987"/>
    <w:rsid w:val="00C92C6F"/>
    <w:rsid w:val="00C92FE5"/>
    <w:rsid w:val="00C93FDB"/>
    <w:rsid w:val="00C94E3E"/>
    <w:rsid w:val="00C97BF3"/>
    <w:rsid w:val="00C97D02"/>
    <w:rsid w:val="00CA097D"/>
    <w:rsid w:val="00CA194B"/>
    <w:rsid w:val="00CA274B"/>
    <w:rsid w:val="00CA33D3"/>
    <w:rsid w:val="00CA411E"/>
    <w:rsid w:val="00CA4550"/>
    <w:rsid w:val="00CA4A3F"/>
    <w:rsid w:val="00CA5089"/>
    <w:rsid w:val="00CA59DE"/>
    <w:rsid w:val="00CA6D1E"/>
    <w:rsid w:val="00CB1455"/>
    <w:rsid w:val="00CB2468"/>
    <w:rsid w:val="00CB349C"/>
    <w:rsid w:val="00CB4844"/>
    <w:rsid w:val="00CB4D31"/>
    <w:rsid w:val="00CB5125"/>
    <w:rsid w:val="00CB5719"/>
    <w:rsid w:val="00CB6206"/>
    <w:rsid w:val="00CB67CB"/>
    <w:rsid w:val="00CB77F2"/>
    <w:rsid w:val="00CC0828"/>
    <w:rsid w:val="00CC08CD"/>
    <w:rsid w:val="00CC09DF"/>
    <w:rsid w:val="00CC107B"/>
    <w:rsid w:val="00CC2A4C"/>
    <w:rsid w:val="00CC3C93"/>
    <w:rsid w:val="00CC56BD"/>
    <w:rsid w:val="00CC5C37"/>
    <w:rsid w:val="00CC676E"/>
    <w:rsid w:val="00CC734D"/>
    <w:rsid w:val="00CC7FE9"/>
    <w:rsid w:val="00CD2B59"/>
    <w:rsid w:val="00CD2D47"/>
    <w:rsid w:val="00CD3C5B"/>
    <w:rsid w:val="00CD3DEA"/>
    <w:rsid w:val="00CD4293"/>
    <w:rsid w:val="00CD4853"/>
    <w:rsid w:val="00CD4F2E"/>
    <w:rsid w:val="00CD5303"/>
    <w:rsid w:val="00CD5BCA"/>
    <w:rsid w:val="00CD6129"/>
    <w:rsid w:val="00CE28B3"/>
    <w:rsid w:val="00CE2B76"/>
    <w:rsid w:val="00CE2D1B"/>
    <w:rsid w:val="00CE368B"/>
    <w:rsid w:val="00CE3CDF"/>
    <w:rsid w:val="00CE7324"/>
    <w:rsid w:val="00CE7C5A"/>
    <w:rsid w:val="00CF1DA8"/>
    <w:rsid w:val="00CF3065"/>
    <w:rsid w:val="00CF4A31"/>
    <w:rsid w:val="00CF501F"/>
    <w:rsid w:val="00CF521D"/>
    <w:rsid w:val="00CF644D"/>
    <w:rsid w:val="00CF69DC"/>
    <w:rsid w:val="00D00807"/>
    <w:rsid w:val="00D00C02"/>
    <w:rsid w:val="00D021B1"/>
    <w:rsid w:val="00D03760"/>
    <w:rsid w:val="00D042B4"/>
    <w:rsid w:val="00D042E3"/>
    <w:rsid w:val="00D045F0"/>
    <w:rsid w:val="00D07BB0"/>
    <w:rsid w:val="00D07EE3"/>
    <w:rsid w:val="00D108CC"/>
    <w:rsid w:val="00D10A0A"/>
    <w:rsid w:val="00D10E3F"/>
    <w:rsid w:val="00D11C52"/>
    <w:rsid w:val="00D122BF"/>
    <w:rsid w:val="00D12512"/>
    <w:rsid w:val="00D12F76"/>
    <w:rsid w:val="00D14F37"/>
    <w:rsid w:val="00D1533F"/>
    <w:rsid w:val="00D1575D"/>
    <w:rsid w:val="00D15F25"/>
    <w:rsid w:val="00D1624D"/>
    <w:rsid w:val="00D174B4"/>
    <w:rsid w:val="00D216D4"/>
    <w:rsid w:val="00D21F47"/>
    <w:rsid w:val="00D220FA"/>
    <w:rsid w:val="00D2292A"/>
    <w:rsid w:val="00D24C89"/>
    <w:rsid w:val="00D25273"/>
    <w:rsid w:val="00D25287"/>
    <w:rsid w:val="00D25B8D"/>
    <w:rsid w:val="00D25ECC"/>
    <w:rsid w:val="00D268D0"/>
    <w:rsid w:val="00D31C1B"/>
    <w:rsid w:val="00D3215D"/>
    <w:rsid w:val="00D32334"/>
    <w:rsid w:val="00D33916"/>
    <w:rsid w:val="00D341DF"/>
    <w:rsid w:val="00D3553B"/>
    <w:rsid w:val="00D37120"/>
    <w:rsid w:val="00D37446"/>
    <w:rsid w:val="00D377E0"/>
    <w:rsid w:val="00D37C4D"/>
    <w:rsid w:val="00D37F02"/>
    <w:rsid w:val="00D37F8F"/>
    <w:rsid w:val="00D41103"/>
    <w:rsid w:val="00D41C08"/>
    <w:rsid w:val="00D41C97"/>
    <w:rsid w:val="00D436ED"/>
    <w:rsid w:val="00D445D8"/>
    <w:rsid w:val="00D44B9A"/>
    <w:rsid w:val="00D453FD"/>
    <w:rsid w:val="00D454EC"/>
    <w:rsid w:val="00D45FA3"/>
    <w:rsid w:val="00D50E89"/>
    <w:rsid w:val="00D51CA7"/>
    <w:rsid w:val="00D523F3"/>
    <w:rsid w:val="00D52ADB"/>
    <w:rsid w:val="00D53363"/>
    <w:rsid w:val="00D53EB8"/>
    <w:rsid w:val="00D54077"/>
    <w:rsid w:val="00D54DAF"/>
    <w:rsid w:val="00D561BD"/>
    <w:rsid w:val="00D5685E"/>
    <w:rsid w:val="00D56DE3"/>
    <w:rsid w:val="00D605C1"/>
    <w:rsid w:val="00D608F9"/>
    <w:rsid w:val="00D60B80"/>
    <w:rsid w:val="00D60D42"/>
    <w:rsid w:val="00D617F6"/>
    <w:rsid w:val="00D61964"/>
    <w:rsid w:val="00D64187"/>
    <w:rsid w:val="00D64235"/>
    <w:rsid w:val="00D65724"/>
    <w:rsid w:val="00D668EF"/>
    <w:rsid w:val="00D71F8D"/>
    <w:rsid w:val="00D7375D"/>
    <w:rsid w:val="00D73C01"/>
    <w:rsid w:val="00D7417E"/>
    <w:rsid w:val="00D745B7"/>
    <w:rsid w:val="00D74B25"/>
    <w:rsid w:val="00D74D14"/>
    <w:rsid w:val="00D74E70"/>
    <w:rsid w:val="00D759AC"/>
    <w:rsid w:val="00D771B4"/>
    <w:rsid w:val="00D82058"/>
    <w:rsid w:val="00D821D2"/>
    <w:rsid w:val="00D82D31"/>
    <w:rsid w:val="00D843FD"/>
    <w:rsid w:val="00D84542"/>
    <w:rsid w:val="00D850F0"/>
    <w:rsid w:val="00D8527C"/>
    <w:rsid w:val="00D85C61"/>
    <w:rsid w:val="00D8644F"/>
    <w:rsid w:val="00D87136"/>
    <w:rsid w:val="00D87A2A"/>
    <w:rsid w:val="00D90443"/>
    <w:rsid w:val="00D90DF6"/>
    <w:rsid w:val="00D92282"/>
    <w:rsid w:val="00D93070"/>
    <w:rsid w:val="00D93D78"/>
    <w:rsid w:val="00D96235"/>
    <w:rsid w:val="00D964CD"/>
    <w:rsid w:val="00D9658D"/>
    <w:rsid w:val="00D96B4F"/>
    <w:rsid w:val="00D977C8"/>
    <w:rsid w:val="00D97996"/>
    <w:rsid w:val="00DA1045"/>
    <w:rsid w:val="00DA17F0"/>
    <w:rsid w:val="00DA1A97"/>
    <w:rsid w:val="00DA3039"/>
    <w:rsid w:val="00DA5993"/>
    <w:rsid w:val="00DA6277"/>
    <w:rsid w:val="00DA6810"/>
    <w:rsid w:val="00DA6F15"/>
    <w:rsid w:val="00DB1B84"/>
    <w:rsid w:val="00DB2D3F"/>
    <w:rsid w:val="00DB3F21"/>
    <w:rsid w:val="00DB461A"/>
    <w:rsid w:val="00DB5A2D"/>
    <w:rsid w:val="00DB5D34"/>
    <w:rsid w:val="00DB6C6F"/>
    <w:rsid w:val="00DB6F7B"/>
    <w:rsid w:val="00DB70E2"/>
    <w:rsid w:val="00DC0A10"/>
    <w:rsid w:val="00DC0F8A"/>
    <w:rsid w:val="00DC1474"/>
    <w:rsid w:val="00DC1A24"/>
    <w:rsid w:val="00DC20BA"/>
    <w:rsid w:val="00DC2952"/>
    <w:rsid w:val="00DC3023"/>
    <w:rsid w:val="00DC6445"/>
    <w:rsid w:val="00DC693B"/>
    <w:rsid w:val="00DC70B7"/>
    <w:rsid w:val="00DC7BB7"/>
    <w:rsid w:val="00DC7E70"/>
    <w:rsid w:val="00DD03E3"/>
    <w:rsid w:val="00DD1110"/>
    <w:rsid w:val="00DD170A"/>
    <w:rsid w:val="00DD297D"/>
    <w:rsid w:val="00DD3BC0"/>
    <w:rsid w:val="00DD5310"/>
    <w:rsid w:val="00DD59FB"/>
    <w:rsid w:val="00DD67B3"/>
    <w:rsid w:val="00DD78CD"/>
    <w:rsid w:val="00DE042B"/>
    <w:rsid w:val="00DE3B1E"/>
    <w:rsid w:val="00DE560B"/>
    <w:rsid w:val="00DE654B"/>
    <w:rsid w:val="00DE6734"/>
    <w:rsid w:val="00DF033B"/>
    <w:rsid w:val="00DF1D2D"/>
    <w:rsid w:val="00DF2E56"/>
    <w:rsid w:val="00DF440B"/>
    <w:rsid w:val="00DF4502"/>
    <w:rsid w:val="00DF7E6F"/>
    <w:rsid w:val="00E03776"/>
    <w:rsid w:val="00E043A2"/>
    <w:rsid w:val="00E05579"/>
    <w:rsid w:val="00E06850"/>
    <w:rsid w:val="00E07046"/>
    <w:rsid w:val="00E11416"/>
    <w:rsid w:val="00E11A5E"/>
    <w:rsid w:val="00E1541A"/>
    <w:rsid w:val="00E15F4E"/>
    <w:rsid w:val="00E1749F"/>
    <w:rsid w:val="00E1780D"/>
    <w:rsid w:val="00E204F5"/>
    <w:rsid w:val="00E2058E"/>
    <w:rsid w:val="00E207BE"/>
    <w:rsid w:val="00E20B9F"/>
    <w:rsid w:val="00E21EB7"/>
    <w:rsid w:val="00E22101"/>
    <w:rsid w:val="00E22274"/>
    <w:rsid w:val="00E2231D"/>
    <w:rsid w:val="00E22D16"/>
    <w:rsid w:val="00E23234"/>
    <w:rsid w:val="00E2555D"/>
    <w:rsid w:val="00E27FB8"/>
    <w:rsid w:val="00E31967"/>
    <w:rsid w:val="00E32E14"/>
    <w:rsid w:val="00E32F7D"/>
    <w:rsid w:val="00E334F9"/>
    <w:rsid w:val="00E33690"/>
    <w:rsid w:val="00E3381B"/>
    <w:rsid w:val="00E364D0"/>
    <w:rsid w:val="00E3685A"/>
    <w:rsid w:val="00E3696F"/>
    <w:rsid w:val="00E376B2"/>
    <w:rsid w:val="00E37C92"/>
    <w:rsid w:val="00E4051F"/>
    <w:rsid w:val="00E405AB"/>
    <w:rsid w:val="00E40B2F"/>
    <w:rsid w:val="00E41666"/>
    <w:rsid w:val="00E41AD8"/>
    <w:rsid w:val="00E41C5B"/>
    <w:rsid w:val="00E42AD0"/>
    <w:rsid w:val="00E43A85"/>
    <w:rsid w:val="00E474A7"/>
    <w:rsid w:val="00E500BA"/>
    <w:rsid w:val="00E51173"/>
    <w:rsid w:val="00E5126C"/>
    <w:rsid w:val="00E52B2B"/>
    <w:rsid w:val="00E52B8F"/>
    <w:rsid w:val="00E52D8E"/>
    <w:rsid w:val="00E53B18"/>
    <w:rsid w:val="00E53D0C"/>
    <w:rsid w:val="00E54FF4"/>
    <w:rsid w:val="00E55417"/>
    <w:rsid w:val="00E57069"/>
    <w:rsid w:val="00E60872"/>
    <w:rsid w:val="00E62188"/>
    <w:rsid w:val="00E62312"/>
    <w:rsid w:val="00E6457A"/>
    <w:rsid w:val="00E649D4"/>
    <w:rsid w:val="00E65A21"/>
    <w:rsid w:val="00E66C57"/>
    <w:rsid w:val="00E67A2C"/>
    <w:rsid w:val="00E70BE3"/>
    <w:rsid w:val="00E712BC"/>
    <w:rsid w:val="00E71ACE"/>
    <w:rsid w:val="00E71D6F"/>
    <w:rsid w:val="00E72347"/>
    <w:rsid w:val="00E72B12"/>
    <w:rsid w:val="00E73D95"/>
    <w:rsid w:val="00E75DA3"/>
    <w:rsid w:val="00E77B1E"/>
    <w:rsid w:val="00E80E19"/>
    <w:rsid w:val="00E81C55"/>
    <w:rsid w:val="00E823DD"/>
    <w:rsid w:val="00E84115"/>
    <w:rsid w:val="00E84795"/>
    <w:rsid w:val="00E84D49"/>
    <w:rsid w:val="00E8503E"/>
    <w:rsid w:val="00E853CD"/>
    <w:rsid w:val="00E85567"/>
    <w:rsid w:val="00E872D5"/>
    <w:rsid w:val="00E8735D"/>
    <w:rsid w:val="00E873B4"/>
    <w:rsid w:val="00E91A6C"/>
    <w:rsid w:val="00E91CFB"/>
    <w:rsid w:val="00E927B1"/>
    <w:rsid w:val="00E92FE0"/>
    <w:rsid w:val="00E939AB"/>
    <w:rsid w:val="00E9422E"/>
    <w:rsid w:val="00E94699"/>
    <w:rsid w:val="00E96B37"/>
    <w:rsid w:val="00E97721"/>
    <w:rsid w:val="00EA01A6"/>
    <w:rsid w:val="00EA05ED"/>
    <w:rsid w:val="00EA1227"/>
    <w:rsid w:val="00EA4155"/>
    <w:rsid w:val="00EA4BEB"/>
    <w:rsid w:val="00EA57DF"/>
    <w:rsid w:val="00EA58C3"/>
    <w:rsid w:val="00EA5C25"/>
    <w:rsid w:val="00EA6085"/>
    <w:rsid w:val="00EA60A7"/>
    <w:rsid w:val="00EA6994"/>
    <w:rsid w:val="00EB0588"/>
    <w:rsid w:val="00EB0B51"/>
    <w:rsid w:val="00EB13D1"/>
    <w:rsid w:val="00EB1E1F"/>
    <w:rsid w:val="00EB24F8"/>
    <w:rsid w:val="00EB2CD6"/>
    <w:rsid w:val="00EB302E"/>
    <w:rsid w:val="00EB3FB8"/>
    <w:rsid w:val="00EB4B16"/>
    <w:rsid w:val="00EB4F99"/>
    <w:rsid w:val="00EB5CBB"/>
    <w:rsid w:val="00EB6BEF"/>
    <w:rsid w:val="00EB7A5A"/>
    <w:rsid w:val="00EC03E2"/>
    <w:rsid w:val="00EC11E2"/>
    <w:rsid w:val="00EC18A8"/>
    <w:rsid w:val="00EC1A3C"/>
    <w:rsid w:val="00EC1BC9"/>
    <w:rsid w:val="00EC29BC"/>
    <w:rsid w:val="00EC4B64"/>
    <w:rsid w:val="00EC675A"/>
    <w:rsid w:val="00EC71D7"/>
    <w:rsid w:val="00EC7C6D"/>
    <w:rsid w:val="00ED1718"/>
    <w:rsid w:val="00ED17A2"/>
    <w:rsid w:val="00ED2ADE"/>
    <w:rsid w:val="00ED2D7E"/>
    <w:rsid w:val="00ED3397"/>
    <w:rsid w:val="00ED3920"/>
    <w:rsid w:val="00ED3C94"/>
    <w:rsid w:val="00ED4304"/>
    <w:rsid w:val="00ED58A6"/>
    <w:rsid w:val="00ED6023"/>
    <w:rsid w:val="00ED6747"/>
    <w:rsid w:val="00ED7346"/>
    <w:rsid w:val="00ED7376"/>
    <w:rsid w:val="00EE06C5"/>
    <w:rsid w:val="00EE26A5"/>
    <w:rsid w:val="00EE2BE2"/>
    <w:rsid w:val="00EE3187"/>
    <w:rsid w:val="00EE365B"/>
    <w:rsid w:val="00EE3816"/>
    <w:rsid w:val="00EE3F25"/>
    <w:rsid w:val="00EE4663"/>
    <w:rsid w:val="00EE6444"/>
    <w:rsid w:val="00EF0718"/>
    <w:rsid w:val="00EF0B39"/>
    <w:rsid w:val="00EF0FFF"/>
    <w:rsid w:val="00EF1362"/>
    <w:rsid w:val="00EF1CB0"/>
    <w:rsid w:val="00EF218A"/>
    <w:rsid w:val="00EF2A63"/>
    <w:rsid w:val="00EF2EFC"/>
    <w:rsid w:val="00EF406E"/>
    <w:rsid w:val="00EF479D"/>
    <w:rsid w:val="00EF4A57"/>
    <w:rsid w:val="00EF5E50"/>
    <w:rsid w:val="00EF6854"/>
    <w:rsid w:val="00F001B8"/>
    <w:rsid w:val="00F002EE"/>
    <w:rsid w:val="00F0042C"/>
    <w:rsid w:val="00F05ADE"/>
    <w:rsid w:val="00F0652D"/>
    <w:rsid w:val="00F074BA"/>
    <w:rsid w:val="00F079D5"/>
    <w:rsid w:val="00F1049F"/>
    <w:rsid w:val="00F10AB8"/>
    <w:rsid w:val="00F11218"/>
    <w:rsid w:val="00F117A8"/>
    <w:rsid w:val="00F12B91"/>
    <w:rsid w:val="00F139A5"/>
    <w:rsid w:val="00F139DD"/>
    <w:rsid w:val="00F13A4C"/>
    <w:rsid w:val="00F13FBE"/>
    <w:rsid w:val="00F145A5"/>
    <w:rsid w:val="00F1516E"/>
    <w:rsid w:val="00F20853"/>
    <w:rsid w:val="00F216C6"/>
    <w:rsid w:val="00F224A9"/>
    <w:rsid w:val="00F2252C"/>
    <w:rsid w:val="00F2345E"/>
    <w:rsid w:val="00F24E48"/>
    <w:rsid w:val="00F25A05"/>
    <w:rsid w:val="00F25F0D"/>
    <w:rsid w:val="00F262E3"/>
    <w:rsid w:val="00F2707E"/>
    <w:rsid w:val="00F27D97"/>
    <w:rsid w:val="00F27E3E"/>
    <w:rsid w:val="00F27F01"/>
    <w:rsid w:val="00F30394"/>
    <w:rsid w:val="00F33ADD"/>
    <w:rsid w:val="00F35B6A"/>
    <w:rsid w:val="00F37569"/>
    <w:rsid w:val="00F41310"/>
    <w:rsid w:val="00F41361"/>
    <w:rsid w:val="00F41960"/>
    <w:rsid w:val="00F43C66"/>
    <w:rsid w:val="00F44C93"/>
    <w:rsid w:val="00F478BA"/>
    <w:rsid w:val="00F5060A"/>
    <w:rsid w:val="00F51589"/>
    <w:rsid w:val="00F51DC2"/>
    <w:rsid w:val="00F53B0B"/>
    <w:rsid w:val="00F54A14"/>
    <w:rsid w:val="00F56607"/>
    <w:rsid w:val="00F570CF"/>
    <w:rsid w:val="00F5757C"/>
    <w:rsid w:val="00F57C20"/>
    <w:rsid w:val="00F60208"/>
    <w:rsid w:val="00F60E78"/>
    <w:rsid w:val="00F63C70"/>
    <w:rsid w:val="00F65840"/>
    <w:rsid w:val="00F67CA9"/>
    <w:rsid w:val="00F71BB2"/>
    <w:rsid w:val="00F71E2E"/>
    <w:rsid w:val="00F71FFB"/>
    <w:rsid w:val="00F72503"/>
    <w:rsid w:val="00F72EBD"/>
    <w:rsid w:val="00F732B0"/>
    <w:rsid w:val="00F74660"/>
    <w:rsid w:val="00F75328"/>
    <w:rsid w:val="00F778F7"/>
    <w:rsid w:val="00F7792C"/>
    <w:rsid w:val="00F77EEA"/>
    <w:rsid w:val="00F8018C"/>
    <w:rsid w:val="00F80F87"/>
    <w:rsid w:val="00F81DA5"/>
    <w:rsid w:val="00F8437F"/>
    <w:rsid w:val="00F84544"/>
    <w:rsid w:val="00F85560"/>
    <w:rsid w:val="00F85A27"/>
    <w:rsid w:val="00F86064"/>
    <w:rsid w:val="00F862F9"/>
    <w:rsid w:val="00F86DA8"/>
    <w:rsid w:val="00F8744C"/>
    <w:rsid w:val="00F874CF"/>
    <w:rsid w:val="00F90F53"/>
    <w:rsid w:val="00F911DB"/>
    <w:rsid w:val="00F91E42"/>
    <w:rsid w:val="00F926EB"/>
    <w:rsid w:val="00F92CE1"/>
    <w:rsid w:val="00F93EEF"/>
    <w:rsid w:val="00F95066"/>
    <w:rsid w:val="00F95A35"/>
    <w:rsid w:val="00F95CA1"/>
    <w:rsid w:val="00F95DAA"/>
    <w:rsid w:val="00F97959"/>
    <w:rsid w:val="00FA0FE4"/>
    <w:rsid w:val="00FA1580"/>
    <w:rsid w:val="00FA190F"/>
    <w:rsid w:val="00FA1CFD"/>
    <w:rsid w:val="00FA2E11"/>
    <w:rsid w:val="00FA336D"/>
    <w:rsid w:val="00FA3E7B"/>
    <w:rsid w:val="00FA5AEC"/>
    <w:rsid w:val="00FA6F4B"/>
    <w:rsid w:val="00FA7096"/>
    <w:rsid w:val="00FA71C8"/>
    <w:rsid w:val="00FA7D17"/>
    <w:rsid w:val="00FA7DFA"/>
    <w:rsid w:val="00FB17C0"/>
    <w:rsid w:val="00FB2940"/>
    <w:rsid w:val="00FB4C25"/>
    <w:rsid w:val="00FB4E3A"/>
    <w:rsid w:val="00FB6E4E"/>
    <w:rsid w:val="00FC18F3"/>
    <w:rsid w:val="00FC3A1B"/>
    <w:rsid w:val="00FC42C8"/>
    <w:rsid w:val="00FC4316"/>
    <w:rsid w:val="00FC44EC"/>
    <w:rsid w:val="00FC4A0B"/>
    <w:rsid w:val="00FC52F7"/>
    <w:rsid w:val="00FC5823"/>
    <w:rsid w:val="00FC59A5"/>
    <w:rsid w:val="00FC5D59"/>
    <w:rsid w:val="00FC7B3D"/>
    <w:rsid w:val="00FD22C7"/>
    <w:rsid w:val="00FD4323"/>
    <w:rsid w:val="00FD4E95"/>
    <w:rsid w:val="00FD597E"/>
    <w:rsid w:val="00FD681A"/>
    <w:rsid w:val="00FD6B40"/>
    <w:rsid w:val="00FD6D27"/>
    <w:rsid w:val="00FD761F"/>
    <w:rsid w:val="00FD7D9F"/>
    <w:rsid w:val="00FE0165"/>
    <w:rsid w:val="00FE060B"/>
    <w:rsid w:val="00FE0AAA"/>
    <w:rsid w:val="00FE255A"/>
    <w:rsid w:val="00FE2F5D"/>
    <w:rsid w:val="00FE4182"/>
    <w:rsid w:val="00FE486D"/>
    <w:rsid w:val="00FE4A0E"/>
    <w:rsid w:val="00FE5B04"/>
    <w:rsid w:val="00FE7832"/>
    <w:rsid w:val="00FE7A8C"/>
    <w:rsid w:val="00FE7DC1"/>
    <w:rsid w:val="00FF1588"/>
    <w:rsid w:val="00FF1F6A"/>
    <w:rsid w:val="00FF2121"/>
    <w:rsid w:val="00FF2264"/>
    <w:rsid w:val="00FF2B97"/>
    <w:rsid w:val="00FF5841"/>
    <w:rsid w:val="00FF59C2"/>
    <w:rsid w:val="00FF5CDC"/>
    <w:rsid w:val="00FF708D"/>
    <w:rsid w:val="00FF70FE"/>
    <w:rsid w:val="00FF7358"/>
    <w:rsid w:val="00FF7863"/>
    <w:rsid w:val="00FF7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6FFFFBA"/>
  <w15:docId w15:val="{77626884-868E-4ACA-92F7-9BB8BBAEC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1B18F8"/>
  </w:style>
  <w:style w:type="paragraph" w:styleId="1">
    <w:name w:val="heading 1"/>
    <w:basedOn w:val="a0"/>
    <w:next w:val="a0"/>
    <w:link w:val="10"/>
    <w:uiPriority w:val="9"/>
    <w:qFormat/>
    <w:rsid w:val="00713111"/>
    <w:pPr>
      <w:keepNext/>
      <w:pageBreakBefore/>
      <w:spacing w:after="180"/>
      <w:outlineLvl w:val="0"/>
    </w:pPr>
    <w:rPr>
      <w:b/>
      <w:bCs/>
      <w:caps/>
      <w:sz w:val="28"/>
      <w:szCs w:val="32"/>
    </w:rPr>
  </w:style>
  <w:style w:type="paragraph" w:styleId="2">
    <w:name w:val="heading 2"/>
    <w:basedOn w:val="a0"/>
    <w:next w:val="a0"/>
    <w:link w:val="20"/>
    <w:unhideWhenUsed/>
    <w:qFormat/>
    <w:rsid w:val="004F72F4"/>
    <w:pPr>
      <w:keepNext/>
      <w:keepLines/>
      <w:numPr>
        <w:ilvl w:val="1"/>
        <w:numId w:val="2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0"/>
    <w:next w:val="a0"/>
    <w:link w:val="30"/>
    <w:semiHidden/>
    <w:unhideWhenUsed/>
    <w:qFormat/>
    <w:rsid w:val="004F72F4"/>
    <w:pPr>
      <w:keepNext/>
      <w:keepLines/>
      <w:numPr>
        <w:ilvl w:val="2"/>
        <w:numId w:val="2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semiHidden/>
    <w:unhideWhenUsed/>
    <w:qFormat/>
    <w:rsid w:val="004F72F4"/>
    <w:pPr>
      <w:keepNext/>
      <w:keepLines/>
      <w:numPr>
        <w:ilvl w:val="3"/>
        <w:numId w:val="2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0"/>
    <w:next w:val="a0"/>
    <w:qFormat/>
    <w:rsid w:val="001B18F8"/>
    <w:pPr>
      <w:keepNext/>
      <w:numPr>
        <w:ilvl w:val="4"/>
        <w:numId w:val="2"/>
      </w:numPr>
      <w:tabs>
        <w:tab w:val="left" w:pos="567"/>
      </w:tabs>
      <w:outlineLvl w:val="4"/>
    </w:pPr>
    <w:rPr>
      <w:rFonts w:ascii="Arial" w:hAnsi="Arial" w:cs="Arial"/>
      <w:sz w:val="26"/>
      <w:szCs w:val="26"/>
    </w:rPr>
  </w:style>
  <w:style w:type="paragraph" w:styleId="6">
    <w:name w:val="heading 6"/>
    <w:basedOn w:val="a0"/>
    <w:next w:val="a0"/>
    <w:link w:val="60"/>
    <w:semiHidden/>
    <w:unhideWhenUsed/>
    <w:qFormat/>
    <w:rsid w:val="004F72F4"/>
    <w:pPr>
      <w:keepNext/>
      <w:keepLines/>
      <w:numPr>
        <w:ilvl w:val="5"/>
        <w:numId w:val="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0"/>
    <w:next w:val="a0"/>
    <w:link w:val="70"/>
    <w:semiHidden/>
    <w:unhideWhenUsed/>
    <w:qFormat/>
    <w:rsid w:val="004F72F4"/>
    <w:pPr>
      <w:keepNext/>
      <w:keepLines/>
      <w:numPr>
        <w:ilvl w:val="6"/>
        <w:numId w:val="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0"/>
    <w:next w:val="a0"/>
    <w:qFormat/>
    <w:rsid w:val="001B18F8"/>
    <w:pPr>
      <w:keepNext/>
      <w:numPr>
        <w:ilvl w:val="7"/>
        <w:numId w:val="2"/>
      </w:numPr>
      <w:outlineLvl w:val="7"/>
    </w:pPr>
    <w:rPr>
      <w:rFonts w:ascii="Arial" w:hAnsi="Arial" w:cs="Arial"/>
      <w:b/>
      <w:bCs/>
      <w:sz w:val="24"/>
      <w:szCs w:val="24"/>
    </w:rPr>
  </w:style>
  <w:style w:type="paragraph" w:styleId="9">
    <w:name w:val="heading 9"/>
    <w:basedOn w:val="a0"/>
    <w:next w:val="a0"/>
    <w:link w:val="90"/>
    <w:semiHidden/>
    <w:unhideWhenUsed/>
    <w:qFormat/>
    <w:rsid w:val="004F72F4"/>
    <w:pPr>
      <w:keepNext/>
      <w:keepLines/>
      <w:numPr>
        <w:ilvl w:val="8"/>
        <w:numId w:val="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266">
    <w:name w:val="Стиль Название объекта + 12 пт Перед:  6 пт После:  6 пт"/>
    <w:basedOn w:val="a4"/>
    <w:next w:val="a0"/>
    <w:rsid w:val="007645A3"/>
    <w:pPr>
      <w:spacing w:before="120" w:after="120"/>
    </w:pPr>
    <w:rPr>
      <w:sz w:val="24"/>
    </w:rPr>
  </w:style>
  <w:style w:type="paragraph" w:styleId="a4">
    <w:name w:val="caption"/>
    <w:basedOn w:val="a0"/>
    <w:next w:val="a0"/>
    <w:qFormat/>
    <w:rsid w:val="00861640"/>
    <w:pPr>
      <w:spacing w:after="360" w:line="360" w:lineRule="auto"/>
      <w:jc w:val="center"/>
    </w:pPr>
    <w:rPr>
      <w:b/>
      <w:bCs/>
      <w:sz w:val="28"/>
      <w:szCs w:val="28"/>
    </w:rPr>
  </w:style>
  <w:style w:type="paragraph" w:customStyle="1" w:styleId="0">
    <w:name w:val="Стиль0"/>
    <w:basedOn w:val="a0"/>
    <w:rsid w:val="001B18F8"/>
    <w:pPr>
      <w:jc w:val="center"/>
    </w:pPr>
    <w:rPr>
      <w:sz w:val="26"/>
      <w:szCs w:val="26"/>
    </w:rPr>
  </w:style>
  <w:style w:type="paragraph" w:customStyle="1" w:styleId="31">
    <w:name w:val="Стиль3"/>
    <w:basedOn w:val="a0"/>
    <w:rsid w:val="001B18F8"/>
    <w:pPr>
      <w:keepNext/>
      <w:keepLines/>
      <w:spacing w:before="240" w:after="60"/>
      <w:jc w:val="center"/>
    </w:pPr>
    <w:rPr>
      <w:rFonts w:ascii="Arial" w:hAnsi="Arial" w:cs="Arial"/>
      <w:b/>
      <w:bCs/>
      <w:sz w:val="28"/>
      <w:szCs w:val="28"/>
    </w:rPr>
  </w:style>
  <w:style w:type="character" w:styleId="a5">
    <w:name w:val="annotation reference"/>
    <w:semiHidden/>
    <w:rsid w:val="00DA17F0"/>
    <w:rPr>
      <w:sz w:val="16"/>
      <w:szCs w:val="16"/>
    </w:rPr>
  </w:style>
  <w:style w:type="paragraph" w:styleId="a6">
    <w:name w:val="annotation text"/>
    <w:basedOn w:val="a0"/>
    <w:semiHidden/>
    <w:rsid w:val="00DA17F0"/>
  </w:style>
  <w:style w:type="character" w:styleId="a7">
    <w:name w:val="Hyperlink"/>
    <w:uiPriority w:val="99"/>
    <w:rsid w:val="00DA17F0"/>
    <w:rPr>
      <w:color w:val="0000FF"/>
      <w:u w:val="single"/>
    </w:rPr>
  </w:style>
  <w:style w:type="paragraph" w:styleId="a8">
    <w:name w:val="Balloon Text"/>
    <w:basedOn w:val="a0"/>
    <w:semiHidden/>
    <w:rsid w:val="00DA17F0"/>
    <w:rPr>
      <w:rFonts w:ascii="Tahoma" w:hAnsi="Tahoma"/>
      <w:sz w:val="16"/>
      <w:szCs w:val="16"/>
    </w:rPr>
  </w:style>
  <w:style w:type="paragraph" w:styleId="a9">
    <w:name w:val="annotation subject"/>
    <w:basedOn w:val="a6"/>
    <w:next w:val="a6"/>
    <w:semiHidden/>
    <w:rsid w:val="008745FD"/>
    <w:rPr>
      <w:b/>
      <w:bCs/>
    </w:rPr>
  </w:style>
  <w:style w:type="table" w:styleId="aa">
    <w:name w:val="Table Grid"/>
    <w:basedOn w:val="a2"/>
    <w:rsid w:val="00836C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endnote text"/>
    <w:basedOn w:val="a0"/>
    <w:semiHidden/>
    <w:rsid w:val="00A44DDA"/>
  </w:style>
  <w:style w:type="character" w:styleId="ac">
    <w:name w:val="endnote reference"/>
    <w:semiHidden/>
    <w:rsid w:val="00A44DDA"/>
    <w:rPr>
      <w:vertAlign w:val="superscript"/>
    </w:rPr>
  </w:style>
  <w:style w:type="paragraph" w:styleId="21">
    <w:name w:val="Body Text 2"/>
    <w:basedOn w:val="a0"/>
    <w:link w:val="22"/>
    <w:rsid w:val="00F71E2E"/>
    <w:pPr>
      <w:spacing w:line="360" w:lineRule="auto"/>
    </w:pPr>
    <w:rPr>
      <w:rFonts w:ascii="Arial" w:hAnsi="Arial" w:cs="Arial"/>
      <w:sz w:val="24"/>
      <w:szCs w:val="24"/>
    </w:rPr>
  </w:style>
  <w:style w:type="character" w:customStyle="1" w:styleId="22">
    <w:name w:val="Основной текст 2 Знак"/>
    <w:basedOn w:val="a1"/>
    <w:link w:val="21"/>
    <w:rsid w:val="00F71E2E"/>
    <w:rPr>
      <w:rFonts w:ascii="Arial" w:hAnsi="Arial" w:cs="Arial"/>
      <w:sz w:val="24"/>
      <w:szCs w:val="24"/>
    </w:rPr>
  </w:style>
  <w:style w:type="paragraph" w:styleId="ad">
    <w:name w:val="List Paragraph"/>
    <w:aliases w:val="Список со скобкой"/>
    <w:basedOn w:val="a0"/>
    <w:link w:val="ae"/>
    <w:uiPriority w:val="34"/>
    <w:qFormat/>
    <w:rsid w:val="00F71E2E"/>
    <w:pPr>
      <w:ind w:left="720"/>
      <w:contextualSpacing/>
    </w:pPr>
  </w:style>
  <w:style w:type="character" w:customStyle="1" w:styleId="20">
    <w:name w:val="Заголовок 2 Знак"/>
    <w:basedOn w:val="a1"/>
    <w:link w:val="2"/>
    <w:rsid w:val="004F72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1"/>
    <w:link w:val="3"/>
    <w:semiHidden/>
    <w:rsid w:val="004F72F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1"/>
    <w:link w:val="4"/>
    <w:semiHidden/>
    <w:rsid w:val="004F72F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60">
    <w:name w:val="Заголовок 6 Знак"/>
    <w:basedOn w:val="a1"/>
    <w:link w:val="6"/>
    <w:semiHidden/>
    <w:rsid w:val="004F72F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1"/>
    <w:link w:val="7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90">
    <w:name w:val="Заголовок 9 Знак"/>
    <w:basedOn w:val="a1"/>
    <w:link w:val="9"/>
    <w:semiHidden/>
    <w:rsid w:val="004F72F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AStyle">
    <w:name w:val="AStyle"/>
    <w:basedOn w:val="a0"/>
    <w:link w:val="AStyleChar"/>
    <w:qFormat/>
    <w:rsid w:val="00054696"/>
    <w:pPr>
      <w:spacing w:line="360" w:lineRule="auto"/>
      <w:ind w:firstLine="709"/>
      <w:contextualSpacing/>
      <w:jc w:val="both"/>
    </w:pPr>
    <w:rPr>
      <w:sz w:val="28"/>
      <w:szCs w:val="28"/>
      <w:lang w:eastAsia="ja-JP"/>
    </w:rPr>
  </w:style>
  <w:style w:type="paragraph" w:styleId="af">
    <w:name w:val="TOC Heading"/>
    <w:basedOn w:val="1"/>
    <w:next w:val="a0"/>
    <w:uiPriority w:val="39"/>
    <w:semiHidden/>
    <w:unhideWhenUsed/>
    <w:qFormat/>
    <w:rsid w:val="008F0CC9"/>
    <w:pPr>
      <w:keepLines/>
      <w:spacing w:after="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Cs w:val="28"/>
      <w:lang w:val="en-US" w:eastAsia="en-US"/>
    </w:rPr>
  </w:style>
  <w:style w:type="character" w:customStyle="1" w:styleId="AStyleChar">
    <w:name w:val="AStyle Char"/>
    <w:basedOn w:val="a1"/>
    <w:link w:val="AStyle"/>
    <w:rsid w:val="00054696"/>
    <w:rPr>
      <w:sz w:val="28"/>
      <w:szCs w:val="28"/>
      <w:lang w:eastAsia="ja-JP"/>
    </w:rPr>
  </w:style>
  <w:style w:type="paragraph" w:styleId="11">
    <w:name w:val="toc 1"/>
    <w:basedOn w:val="a0"/>
    <w:next w:val="a0"/>
    <w:autoRedefine/>
    <w:uiPriority w:val="39"/>
    <w:unhideWhenUsed/>
    <w:rsid w:val="0025789A"/>
    <w:pPr>
      <w:tabs>
        <w:tab w:val="left" w:pos="567"/>
        <w:tab w:val="right" w:leader="dot" w:pos="9060"/>
      </w:tabs>
      <w:spacing w:line="360" w:lineRule="auto"/>
    </w:pPr>
    <w:rPr>
      <w:sz w:val="28"/>
    </w:rPr>
  </w:style>
  <w:style w:type="paragraph" w:styleId="af0">
    <w:name w:val="header"/>
    <w:basedOn w:val="a0"/>
    <w:link w:val="af1"/>
    <w:unhideWhenUsed/>
    <w:rsid w:val="002568F9"/>
    <w:pPr>
      <w:tabs>
        <w:tab w:val="center" w:pos="4680"/>
        <w:tab w:val="right" w:pos="9360"/>
      </w:tabs>
    </w:pPr>
  </w:style>
  <w:style w:type="character" w:customStyle="1" w:styleId="af1">
    <w:name w:val="Верхний колонтитул Знак"/>
    <w:basedOn w:val="a1"/>
    <w:link w:val="af0"/>
    <w:rsid w:val="002568F9"/>
  </w:style>
  <w:style w:type="paragraph" w:styleId="af2">
    <w:name w:val="footer"/>
    <w:basedOn w:val="a0"/>
    <w:link w:val="af3"/>
    <w:uiPriority w:val="99"/>
    <w:unhideWhenUsed/>
    <w:rsid w:val="002568F9"/>
    <w:pPr>
      <w:tabs>
        <w:tab w:val="center" w:pos="4680"/>
        <w:tab w:val="right" w:pos="9360"/>
      </w:tabs>
    </w:pPr>
  </w:style>
  <w:style w:type="character" w:customStyle="1" w:styleId="af3">
    <w:name w:val="Нижний колонтитул Знак"/>
    <w:basedOn w:val="a1"/>
    <w:link w:val="af2"/>
    <w:uiPriority w:val="99"/>
    <w:rsid w:val="002568F9"/>
  </w:style>
  <w:style w:type="paragraph" w:customStyle="1" w:styleId="Heading11">
    <w:name w:val="Heading 1.1"/>
    <w:basedOn w:val="1"/>
    <w:link w:val="Heading11Char"/>
    <w:qFormat/>
    <w:rsid w:val="006A0DFE"/>
    <w:pPr>
      <w:pageBreakBefore w:val="0"/>
      <w:numPr>
        <w:ilvl w:val="1"/>
        <w:numId w:val="3"/>
      </w:numPr>
      <w:spacing w:before="360" w:after="120"/>
    </w:pPr>
    <w:rPr>
      <w:caps w:val="0"/>
    </w:rPr>
  </w:style>
  <w:style w:type="character" w:customStyle="1" w:styleId="10">
    <w:name w:val="Заголовок 1 Знак"/>
    <w:basedOn w:val="a1"/>
    <w:link w:val="1"/>
    <w:uiPriority w:val="9"/>
    <w:rsid w:val="00713111"/>
    <w:rPr>
      <w:b/>
      <w:bCs/>
      <w:caps/>
      <w:sz w:val="28"/>
      <w:szCs w:val="32"/>
    </w:rPr>
  </w:style>
  <w:style w:type="character" w:customStyle="1" w:styleId="Heading11Char">
    <w:name w:val="Heading 1.1 Char"/>
    <w:basedOn w:val="10"/>
    <w:link w:val="Heading11"/>
    <w:rsid w:val="006A0DFE"/>
    <w:rPr>
      <w:b/>
      <w:bCs/>
      <w:caps w:val="0"/>
      <w:sz w:val="28"/>
      <w:szCs w:val="32"/>
    </w:rPr>
  </w:style>
  <w:style w:type="paragraph" w:styleId="af4">
    <w:name w:val="Document Map"/>
    <w:basedOn w:val="a0"/>
    <w:link w:val="af5"/>
    <w:semiHidden/>
    <w:unhideWhenUsed/>
    <w:rsid w:val="00F13FBE"/>
    <w:rPr>
      <w:rFonts w:ascii="Tahoma" w:hAnsi="Tahoma" w:cs="Tahoma"/>
      <w:sz w:val="16"/>
      <w:szCs w:val="16"/>
    </w:rPr>
  </w:style>
  <w:style w:type="character" w:customStyle="1" w:styleId="af5">
    <w:name w:val="Схема документа Знак"/>
    <w:basedOn w:val="a1"/>
    <w:link w:val="af4"/>
    <w:semiHidden/>
    <w:rsid w:val="00F13FBE"/>
    <w:rPr>
      <w:rFonts w:ascii="Tahoma" w:hAnsi="Tahoma" w:cs="Tahoma"/>
      <w:sz w:val="16"/>
      <w:szCs w:val="16"/>
    </w:rPr>
  </w:style>
  <w:style w:type="paragraph" w:styleId="af6">
    <w:name w:val="Body Text"/>
    <w:basedOn w:val="a0"/>
    <w:link w:val="af7"/>
    <w:unhideWhenUsed/>
    <w:qFormat/>
    <w:rsid w:val="000C691E"/>
    <w:pPr>
      <w:spacing w:after="120"/>
    </w:pPr>
  </w:style>
  <w:style w:type="character" w:customStyle="1" w:styleId="af7">
    <w:name w:val="Основной текст Знак"/>
    <w:basedOn w:val="a1"/>
    <w:link w:val="af6"/>
    <w:rsid w:val="000C691E"/>
  </w:style>
  <w:style w:type="paragraph" w:styleId="af8">
    <w:name w:val="Normal (Web)"/>
    <w:basedOn w:val="a0"/>
    <w:uiPriority w:val="99"/>
    <w:semiHidden/>
    <w:unhideWhenUsed/>
    <w:rsid w:val="000C691E"/>
    <w:pPr>
      <w:spacing w:before="100" w:beforeAutospacing="1" w:after="100" w:afterAutospacing="1"/>
    </w:pPr>
    <w:rPr>
      <w:sz w:val="24"/>
      <w:szCs w:val="24"/>
    </w:rPr>
  </w:style>
  <w:style w:type="paragraph" w:styleId="23">
    <w:name w:val="toc 2"/>
    <w:basedOn w:val="a0"/>
    <w:next w:val="a0"/>
    <w:autoRedefine/>
    <w:uiPriority w:val="39"/>
    <w:unhideWhenUsed/>
    <w:rsid w:val="004577BA"/>
    <w:pPr>
      <w:tabs>
        <w:tab w:val="right" w:leader="dot" w:pos="9060"/>
      </w:tabs>
      <w:spacing w:line="360" w:lineRule="auto"/>
      <w:ind w:left="709"/>
    </w:pPr>
    <w:rPr>
      <w:b/>
      <w:noProof/>
      <w:sz w:val="28"/>
    </w:rPr>
  </w:style>
  <w:style w:type="paragraph" w:styleId="32">
    <w:name w:val="toc 3"/>
    <w:basedOn w:val="a0"/>
    <w:next w:val="a0"/>
    <w:autoRedefine/>
    <w:uiPriority w:val="39"/>
    <w:unhideWhenUsed/>
    <w:rsid w:val="005772C1"/>
    <w:pPr>
      <w:spacing w:line="360" w:lineRule="auto"/>
      <w:ind w:left="403"/>
    </w:pPr>
    <w:rPr>
      <w:sz w:val="28"/>
    </w:rPr>
  </w:style>
  <w:style w:type="paragraph" w:customStyle="1" w:styleId="Heading41">
    <w:name w:val="Heading 4.1"/>
    <w:basedOn w:val="Heading11"/>
    <w:link w:val="Heading41Char"/>
    <w:qFormat/>
    <w:rsid w:val="00713111"/>
    <w:pPr>
      <w:numPr>
        <w:ilvl w:val="0"/>
        <w:numId w:val="5"/>
      </w:numPr>
      <w:ind w:left="357" w:hanging="357"/>
    </w:pPr>
    <w:rPr>
      <w:lang w:eastAsia="ja-JP"/>
    </w:rPr>
  </w:style>
  <w:style w:type="paragraph" w:customStyle="1" w:styleId="af9">
    <w:name w:val="_Рисунок подпись"/>
    <w:basedOn w:val="a0"/>
    <w:next w:val="a0"/>
    <w:rsid w:val="00085689"/>
    <w:pPr>
      <w:spacing w:after="240"/>
      <w:jc w:val="center"/>
    </w:pPr>
    <w:rPr>
      <w:rFonts w:eastAsia="SimSun"/>
      <w:sz w:val="28"/>
      <w:szCs w:val="22"/>
    </w:rPr>
  </w:style>
  <w:style w:type="character" w:customStyle="1" w:styleId="Heading41Char">
    <w:name w:val="Heading 4.1 Char"/>
    <w:basedOn w:val="Heading11Char"/>
    <w:link w:val="Heading41"/>
    <w:rsid w:val="00713111"/>
    <w:rPr>
      <w:b/>
      <w:bCs/>
      <w:caps w:val="0"/>
      <w:sz w:val="28"/>
      <w:szCs w:val="32"/>
      <w:lang w:eastAsia="ja-JP"/>
    </w:rPr>
  </w:style>
  <w:style w:type="character" w:customStyle="1" w:styleId="afa">
    <w:name w:val="_Рисунок Знак"/>
    <w:basedOn w:val="a1"/>
    <w:link w:val="afb"/>
    <w:locked/>
    <w:rsid w:val="00085689"/>
    <w:rPr>
      <w:noProof/>
      <w:color w:val="000000"/>
      <w:sz w:val="28"/>
      <w:szCs w:val="24"/>
    </w:rPr>
  </w:style>
  <w:style w:type="paragraph" w:customStyle="1" w:styleId="afb">
    <w:name w:val="_Рисунок"/>
    <w:basedOn w:val="a0"/>
    <w:next w:val="af9"/>
    <w:link w:val="afa"/>
    <w:autoRedefine/>
    <w:rsid w:val="00085689"/>
    <w:pPr>
      <w:keepNext/>
      <w:autoSpaceDE w:val="0"/>
      <w:autoSpaceDN w:val="0"/>
      <w:adjustRightInd w:val="0"/>
      <w:spacing w:line="360" w:lineRule="auto"/>
      <w:jc w:val="center"/>
    </w:pPr>
    <w:rPr>
      <w:noProof/>
      <w:color w:val="000000"/>
      <w:sz w:val="28"/>
      <w:szCs w:val="24"/>
    </w:rPr>
  </w:style>
  <w:style w:type="paragraph" w:customStyle="1" w:styleId="afc">
    <w:name w:val="осн_текст"/>
    <w:basedOn w:val="a0"/>
    <w:qFormat/>
    <w:rsid w:val="00085689"/>
    <w:pPr>
      <w:autoSpaceDE w:val="0"/>
      <w:autoSpaceDN w:val="0"/>
      <w:adjustRightInd w:val="0"/>
      <w:spacing w:line="360" w:lineRule="auto"/>
      <w:ind w:firstLine="709"/>
      <w:jc w:val="both"/>
    </w:pPr>
    <w:rPr>
      <w:rFonts w:eastAsia="Times New Roman"/>
      <w:color w:val="000000"/>
      <w:sz w:val="28"/>
      <w:szCs w:val="24"/>
    </w:rPr>
  </w:style>
  <w:style w:type="paragraph" w:customStyle="1" w:styleId="afd">
    <w:name w:val="маркированный"/>
    <w:basedOn w:val="afc"/>
    <w:qFormat/>
    <w:rsid w:val="00085689"/>
    <w:pPr>
      <w:tabs>
        <w:tab w:val="left" w:pos="709"/>
      </w:tabs>
      <w:ind w:firstLine="0"/>
    </w:pPr>
  </w:style>
  <w:style w:type="paragraph" w:customStyle="1" w:styleId="afe">
    <w:name w:val="_осн_текст"/>
    <w:basedOn w:val="a0"/>
    <w:link w:val="aff"/>
    <w:rsid w:val="00085689"/>
    <w:pPr>
      <w:spacing w:line="360" w:lineRule="auto"/>
      <w:ind w:firstLine="709"/>
      <w:jc w:val="both"/>
    </w:pPr>
    <w:rPr>
      <w:rFonts w:eastAsia="Times New Roman"/>
      <w:sz w:val="28"/>
    </w:rPr>
  </w:style>
  <w:style w:type="character" w:customStyle="1" w:styleId="aff">
    <w:name w:val="_осн_текст Знак"/>
    <w:basedOn w:val="a1"/>
    <w:link w:val="afe"/>
    <w:rsid w:val="00085689"/>
    <w:rPr>
      <w:rFonts w:eastAsia="Times New Roman"/>
      <w:sz w:val="28"/>
    </w:rPr>
  </w:style>
  <w:style w:type="paragraph" w:customStyle="1" w:styleId="aff0">
    <w:name w:val="_Таблица подпись"/>
    <w:basedOn w:val="af9"/>
    <w:next w:val="aff1"/>
    <w:rsid w:val="00EC7C6D"/>
    <w:pPr>
      <w:keepNext/>
      <w:spacing w:before="360" w:after="0"/>
      <w:jc w:val="left"/>
    </w:pPr>
    <w:rPr>
      <w:lang w:eastAsia="en-US"/>
    </w:rPr>
  </w:style>
  <w:style w:type="paragraph" w:customStyle="1" w:styleId="aff1">
    <w:name w:val="_Таблица"/>
    <w:basedOn w:val="afb"/>
    <w:next w:val="afe"/>
    <w:rsid w:val="00EC7C6D"/>
    <w:pPr>
      <w:spacing w:line="240" w:lineRule="auto"/>
    </w:pPr>
    <w:rPr>
      <w:rFonts w:eastAsia="Times New Roman"/>
      <w:sz w:val="24"/>
      <w:lang w:eastAsia="en-US"/>
    </w:rPr>
  </w:style>
  <w:style w:type="paragraph" w:styleId="aff2">
    <w:name w:val="Subtitle"/>
    <w:basedOn w:val="a0"/>
    <w:next w:val="a0"/>
    <w:link w:val="aff3"/>
    <w:qFormat/>
    <w:rsid w:val="001D50C5"/>
    <w:pPr>
      <w:spacing w:line="360" w:lineRule="auto"/>
      <w:ind w:firstLine="576"/>
      <w:jc w:val="both"/>
    </w:pPr>
    <w:rPr>
      <w:sz w:val="28"/>
      <w:szCs w:val="28"/>
    </w:rPr>
  </w:style>
  <w:style w:type="character" w:customStyle="1" w:styleId="aff3">
    <w:name w:val="Подзаголовок Знак"/>
    <w:basedOn w:val="a1"/>
    <w:link w:val="aff2"/>
    <w:rsid w:val="001D50C5"/>
    <w:rPr>
      <w:sz w:val="28"/>
      <w:szCs w:val="28"/>
    </w:rPr>
  </w:style>
  <w:style w:type="table" w:customStyle="1" w:styleId="TableGrid1">
    <w:name w:val="Table Grid1"/>
    <w:basedOn w:val="a2"/>
    <w:next w:val="aa"/>
    <w:uiPriority w:val="59"/>
    <w:rsid w:val="007A1BB8"/>
    <w:rPr>
      <w:rFonts w:eastAsia="MS Mincho"/>
      <w:lang w:eastAsia="ja-JP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ListStyle">
    <w:name w:val="ListStyle"/>
    <w:basedOn w:val="ad"/>
    <w:link w:val="ListStyleChar"/>
    <w:qFormat/>
    <w:rsid w:val="00240FA0"/>
    <w:pPr>
      <w:numPr>
        <w:numId w:val="6"/>
      </w:numPr>
      <w:tabs>
        <w:tab w:val="left" w:pos="993"/>
      </w:tabs>
      <w:spacing w:line="360" w:lineRule="auto"/>
      <w:ind w:left="0" w:firstLine="709"/>
      <w:contextualSpacing w:val="0"/>
      <w:jc w:val="both"/>
    </w:pPr>
    <w:rPr>
      <w:sz w:val="28"/>
      <w:szCs w:val="28"/>
    </w:rPr>
  </w:style>
  <w:style w:type="character" w:customStyle="1" w:styleId="ae">
    <w:name w:val="Абзац списка Знак"/>
    <w:aliases w:val="Список со скобкой Знак"/>
    <w:basedOn w:val="a1"/>
    <w:link w:val="ad"/>
    <w:uiPriority w:val="34"/>
    <w:rsid w:val="00602DBE"/>
  </w:style>
  <w:style w:type="character" w:customStyle="1" w:styleId="ListStyleChar">
    <w:name w:val="ListStyle Char"/>
    <w:basedOn w:val="ae"/>
    <w:link w:val="ListStyle"/>
    <w:rsid w:val="00240FA0"/>
    <w:rPr>
      <w:sz w:val="28"/>
      <w:szCs w:val="28"/>
    </w:rPr>
  </w:style>
  <w:style w:type="paragraph" w:customStyle="1" w:styleId="aff4">
    <w:name w:val="ДиСтильАбзаца"/>
    <w:basedOn w:val="a0"/>
    <w:qFormat/>
    <w:rsid w:val="0013314A"/>
    <w:pPr>
      <w:spacing w:line="360" w:lineRule="auto"/>
      <w:ind w:firstLine="709"/>
      <w:jc w:val="both"/>
    </w:pPr>
    <w:rPr>
      <w:rFonts w:eastAsia="Calibri"/>
      <w:noProof/>
      <w:sz w:val="28"/>
      <w:szCs w:val="22"/>
      <w:lang w:eastAsia="en-US"/>
    </w:rPr>
  </w:style>
  <w:style w:type="numbering" w:customStyle="1" w:styleId="a">
    <w:name w:val="ДиСтильОбычногоСписка"/>
    <w:uiPriority w:val="99"/>
    <w:rsid w:val="0013314A"/>
    <w:pPr>
      <w:numPr>
        <w:numId w:val="7"/>
      </w:numPr>
    </w:pPr>
  </w:style>
  <w:style w:type="paragraph" w:customStyle="1" w:styleId="-">
    <w:name w:val="Код - отчет"/>
    <w:basedOn w:val="a0"/>
    <w:link w:val="-0"/>
    <w:qFormat/>
    <w:rsid w:val="0013314A"/>
    <w:pPr>
      <w:keepLines/>
      <w:ind w:left="113" w:right="113"/>
    </w:pPr>
    <w:rPr>
      <w:rFonts w:ascii="Courier New" w:eastAsia="Times New Roman" w:hAnsi="Courier New"/>
      <w:color w:val="000000" w:themeColor="text1"/>
    </w:rPr>
  </w:style>
  <w:style w:type="character" w:customStyle="1" w:styleId="-0">
    <w:name w:val="Код - отчет Знак"/>
    <w:basedOn w:val="a1"/>
    <w:link w:val="-"/>
    <w:rsid w:val="0013314A"/>
    <w:rPr>
      <w:rFonts w:ascii="Courier New" w:eastAsia="Times New Roman" w:hAnsi="Courier New"/>
      <w:color w:val="000000" w:themeColor="text1"/>
    </w:rPr>
  </w:style>
  <w:style w:type="paragraph" w:customStyle="1" w:styleId="-1">
    <w:name w:val="Листинг - отчет"/>
    <w:basedOn w:val="a0"/>
    <w:next w:val="-"/>
    <w:link w:val="-2"/>
    <w:qFormat/>
    <w:rsid w:val="0013314A"/>
    <w:pPr>
      <w:keepNext/>
      <w:spacing w:line="360" w:lineRule="auto"/>
      <w:jc w:val="both"/>
    </w:pPr>
    <w:rPr>
      <w:rFonts w:eastAsia="Times New Roman"/>
      <w:sz w:val="28"/>
      <w:lang w:eastAsia="ar-SA"/>
    </w:rPr>
  </w:style>
  <w:style w:type="character" w:customStyle="1" w:styleId="-2">
    <w:name w:val="Листинг - отчет Знак"/>
    <w:basedOn w:val="a1"/>
    <w:link w:val="-1"/>
    <w:rsid w:val="0013314A"/>
    <w:rPr>
      <w:rFonts w:eastAsia="Times New Roman"/>
      <w:sz w:val="28"/>
      <w:lang w:eastAsia="ar-SA"/>
    </w:rPr>
  </w:style>
  <w:style w:type="paragraph" w:customStyle="1" w:styleId="aff5">
    <w:name w:val="Основной"/>
    <w:basedOn w:val="a0"/>
    <w:link w:val="aff6"/>
    <w:qFormat/>
    <w:rsid w:val="0013314A"/>
    <w:pPr>
      <w:spacing w:line="360" w:lineRule="auto"/>
      <w:ind w:firstLine="709"/>
      <w:jc w:val="both"/>
    </w:pPr>
    <w:rPr>
      <w:rFonts w:eastAsia="Times New Roman"/>
      <w:sz w:val="28"/>
      <w:lang w:eastAsia="ar-SA"/>
    </w:rPr>
  </w:style>
  <w:style w:type="character" w:customStyle="1" w:styleId="aff6">
    <w:name w:val="Основной Знак"/>
    <w:basedOn w:val="a1"/>
    <w:link w:val="aff5"/>
    <w:rsid w:val="0013314A"/>
    <w:rPr>
      <w:rFonts w:eastAsia="Times New Roman"/>
      <w:sz w:val="28"/>
      <w:lang w:eastAsia="ar-SA"/>
    </w:rPr>
  </w:style>
  <w:style w:type="table" w:styleId="50">
    <w:name w:val="Plain Table 5"/>
    <w:basedOn w:val="a2"/>
    <w:uiPriority w:val="45"/>
    <w:rsid w:val="006167F9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aff7">
    <w:name w:val="Strong"/>
    <w:basedOn w:val="a1"/>
    <w:qFormat/>
    <w:rsid w:val="003014A3"/>
    <w:rPr>
      <w:b/>
      <w:bCs/>
    </w:rPr>
  </w:style>
  <w:style w:type="paragraph" w:styleId="aff8">
    <w:name w:val="Bibliography"/>
    <w:basedOn w:val="a0"/>
    <w:next w:val="a0"/>
    <w:uiPriority w:val="37"/>
    <w:unhideWhenUsed/>
    <w:rsid w:val="00FE7832"/>
  </w:style>
  <w:style w:type="character" w:customStyle="1" w:styleId="normaltextrun">
    <w:name w:val="normaltextrun"/>
    <w:basedOn w:val="a1"/>
    <w:rsid w:val="00770CF0"/>
  </w:style>
  <w:style w:type="paragraph" w:customStyle="1" w:styleId="paragraph">
    <w:name w:val="paragraph"/>
    <w:basedOn w:val="a0"/>
    <w:rsid w:val="00ED17A2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character" w:customStyle="1" w:styleId="eop">
    <w:name w:val="eop"/>
    <w:basedOn w:val="a1"/>
    <w:rsid w:val="00ED17A2"/>
  </w:style>
  <w:style w:type="character" w:customStyle="1" w:styleId="spellingerror">
    <w:name w:val="spellingerror"/>
    <w:basedOn w:val="a1"/>
    <w:rsid w:val="00ED17A2"/>
  </w:style>
  <w:style w:type="character" w:customStyle="1" w:styleId="sc0">
    <w:name w:val="sc0"/>
    <w:basedOn w:val="a1"/>
    <w:rsid w:val="000D2738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contextualspellingandgrammarerror">
    <w:name w:val="contextualspellingandgrammarerror"/>
    <w:basedOn w:val="a1"/>
    <w:rsid w:val="005079ED"/>
  </w:style>
  <w:style w:type="character" w:styleId="aff9">
    <w:name w:val="FollowedHyperlink"/>
    <w:basedOn w:val="a1"/>
    <w:semiHidden/>
    <w:unhideWhenUsed/>
    <w:rsid w:val="00290980"/>
    <w:rPr>
      <w:color w:val="800080" w:themeColor="followedHyperlink"/>
      <w:u w:val="single"/>
    </w:rPr>
  </w:style>
  <w:style w:type="paragraph" w:styleId="affa">
    <w:name w:val="Revision"/>
    <w:hidden/>
    <w:uiPriority w:val="99"/>
    <w:semiHidden/>
    <w:rsid w:val="00EF0B39"/>
  </w:style>
  <w:style w:type="character" w:customStyle="1" w:styleId="sc51">
    <w:name w:val="sc51"/>
    <w:basedOn w:val="a1"/>
    <w:rsid w:val="0082712F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11">
    <w:name w:val="sc11"/>
    <w:basedOn w:val="a1"/>
    <w:rsid w:val="0082712F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1"/>
    <w:rsid w:val="0082712F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41">
    <w:name w:val="sc41"/>
    <w:basedOn w:val="a1"/>
    <w:rsid w:val="0082712F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91">
    <w:name w:val="sc191"/>
    <w:basedOn w:val="a1"/>
    <w:rsid w:val="0082712F"/>
    <w:rPr>
      <w:rFonts w:ascii="Courier New" w:hAnsi="Courier New" w:cs="Courier New" w:hint="default"/>
      <w:b/>
      <w:bCs/>
      <w:color w:val="804000"/>
      <w:sz w:val="20"/>
      <w:szCs w:val="20"/>
    </w:rPr>
  </w:style>
  <w:style w:type="character" w:customStyle="1" w:styleId="sc61">
    <w:name w:val="sc61"/>
    <w:basedOn w:val="a1"/>
    <w:rsid w:val="0082712F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161">
    <w:name w:val="sc161"/>
    <w:basedOn w:val="a1"/>
    <w:rsid w:val="0082712F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201">
    <w:name w:val="sc201"/>
    <w:basedOn w:val="a1"/>
    <w:rsid w:val="007C3128"/>
    <w:rPr>
      <w:rFonts w:ascii="Courier New" w:hAnsi="Courier New" w:cs="Courier New" w:hint="default"/>
      <w:color w:val="000080"/>
      <w:sz w:val="20"/>
      <w:szCs w:val="20"/>
      <w:shd w:val="clear" w:color="auto" w:fill="C0C0C0"/>
    </w:rPr>
  </w:style>
  <w:style w:type="character" w:customStyle="1" w:styleId="sc71">
    <w:name w:val="sc71"/>
    <w:basedOn w:val="a1"/>
    <w:rsid w:val="009D6976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0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1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73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2623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7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330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0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8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6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05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57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3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37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4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1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7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6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37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83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8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9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7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0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3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3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18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1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43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4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857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5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3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40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57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8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0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21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67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14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17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4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9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083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3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6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11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63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6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8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03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77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489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37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23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2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5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170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0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7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08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0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7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83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9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63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17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91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4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11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61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51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73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5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36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90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5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0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1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4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3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8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26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245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8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08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5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85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67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555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83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65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64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0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5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OrganizeInFold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jpeg"/><Relationship Id="rId21" Type="http://schemas.openxmlformats.org/officeDocument/2006/relationships/image" Target="media/image8.jpeg"/><Relationship Id="rId42" Type="http://schemas.openxmlformats.org/officeDocument/2006/relationships/hyperlink" Target="https://org.polys.me/" TargetMode="External"/><Relationship Id="rId47" Type="http://schemas.openxmlformats.org/officeDocument/2006/relationships/hyperlink" Target="https://wavesenterprise.com/" TargetMode="External"/><Relationship Id="rId63" Type="http://schemas.openxmlformats.org/officeDocument/2006/relationships/hyperlink" Target="https://docs.openzeppelin.com/contracts/2.x/erc20" TargetMode="External"/><Relationship Id="rId68" Type="http://schemas.openxmlformats.org/officeDocument/2006/relationships/hyperlink" Target="https://www.alchemy.com/" TargetMode="External"/><Relationship Id="rId16" Type="http://schemas.openxmlformats.org/officeDocument/2006/relationships/image" Target="media/image4.png"/><Relationship Id="rId11" Type="http://schemas.openxmlformats.org/officeDocument/2006/relationships/footer" Target="footer1.xml"/><Relationship Id="rId32" Type="http://schemas.openxmlformats.org/officeDocument/2006/relationships/hyperlink" Target="https://github.com/wbogatyrewa/EVoting" TargetMode="External"/><Relationship Id="rId37" Type="http://schemas.openxmlformats.org/officeDocument/2006/relationships/hyperlink" Target="https://academy.binance.com/ru/articles/what-are-decentralized-applications-dapps" TargetMode="External"/><Relationship Id="rId53" Type="http://schemas.openxmlformats.org/officeDocument/2006/relationships/hyperlink" Target="https://reactjs.org/" TargetMode="External"/><Relationship Id="rId58" Type="http://schemas.openxmlformats.org/officeDocument/2006/relationships/hyperlink" Target="https://www.figma.com/file/VojP3gQ6OhDoXFEXe2RKBe/EVoting?node-id=53097%3A27272&amp;t=9FGhzLfubAYA3St5-1" TargetMode="External"/><Relationship Id="rId74" Type="http://schemas.openxmlformats.org/officeDocument/2006/relationships/hyperlink" Target="https://code.visualstudio.com/" TargetMode="External"/><Relationship Id="rId79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https://docs.soliditylang.org/en/v0.8.19/" TargetMode="External"/><Relationship Id="rId19" Type="http://schemas.openxmlformats.org/officeDocument/2006/relationships/image" Target="media/image6.jpeg"/><Relationship Id="rId14" Type="http://schemas.openxmlformats.org/officeDocument/2006/relationships/hyperlink" Target="https://coinspot.io/technology/v-partii-yabloko-proshli-pervye-v-rossii-prai%CC%86meriz-s-golosovaniyami-na-blokchei%CC%86ne/" TargetMode="External"/><Relationship Id="rId22" Type="http://schemas.openxmlformats.org/officeDocument/2006/relationships/image" Target="media/image9.jpeg"/><Relationship Id="rId27" Type="http://schemas.openxmlformats.org/officeDocument/2006/relationships/image" Target="media/image14.png"/><Relationship Id="rId30" Type="http://schemas.openxmlformats.org/officeDocument/2006/relationships/image" Target="media/image17.png"/><Relationship Id="rId35" Type="http://schemas.openxmlformats.org/officeDocument/2006/relationships/hyperlink" Target="https://ethereum.org/ru/developers/docs/dapps/" TargetMode="External"/><Relationship Id="rId43" Type="http://schemas.openxmlformats.org/officeDocument/2006/relationships/hyperlink" Target="https://www.mos.ru/" TargetMode="External"/><Relationship Id="rId48" Type="http://schemas.openxmlformats.org/officeDocument/2006/relationships/hyperlink" Target="https://angular.io/" TargetMode="External"/><Relationship Id="rId56" Type="http://schemas.openxmlformats.org/officeDocument/2006/relationships/hyperlink" Target="https://etherscan.io/" TargetMode="External"/><Relationship Id="rId64" Type="http://schemas.openxmlformats.org/officeDocument/2006/relationships/hyperlink" Target="https://remix.ethereum.org/" TargetMode="External"/><Relationship Id="rId69" Type="http://schemas.openxmlformats.org/officeDocument/2006/relationships/hyperlink" Target="https://redux.js.org/" TargetMode="External"/><Relationship Id="rId77" Type="http://schemas.openxmlformats.org/officeDocument/2006/relationships/fontTable" Target="fontTable.xml"/><Relationship Id="rId8" Type="http://schemas.openxmlformats.org/officeDocument/2006/relationships/comments" Target="comments.xml"/><Relationship Id="rId51" Type="http://schemas.openxmlformats.org/officeDocument/2006/relationships/hyperlink" Target="https://vuejs.org/" TargetMode="External"/><Relationship Id="rId72" Type="http://schemas.openxmlformats.org/officeDocument/2006/relationships/hyperlink" Target="https://emotion.sh/docs/introduction" TargetMode="External"/><Relationship Id="rId80" Type="http://schemas.microsoft.com/office/2018/08/relationships/commentsExtensible" Target="commentsExtensible.xml"/><Relationship Id="rId3" Type="http://schemas.openxmlformats.org/officeDocument/2006/relationships/styles" Target="styles.xml"/><Relationship Id="rId12" Type="http://schemas.openxmlformats.org/officeDocument/2006/relationships/image" Target="media/image1.jpeg"/><Relationship Id="rId17" Type="http://schemas.openxmlformats.org/officeDocument/2006/relationships/hyperlink" Target="https://reactjs.org/docs/introducing-jsx.html" TargetMode="External"/><Relationship Id="rId25" Type="http://schemas.openxmlformats.org/officeDocument/2006/relationships/image" Target="media/image12.jpeg"/><Relationship Id="rId33" Type="http://schemas.openxmlformats.org/officeDocument/2006/relationships/hyperlink" Target="http://veronijo.beget.tech/" TargetMode="External"/><Relationship Id="rId38" Type="http://schemas.openxmlformats.org/officeDocument/2006/relationships/hyperlink" Target="https://docs.soliditylang.org/en/v0.8.18/solidity-by-example.html" TargetMode="External"/><Relationship Id="rId46" Type="http://schemas.openxmlformats.org/officeDocument/2006/relationships/hyperlink" Target="https://we.vote/" TargetMode="External"/><Relationship Id="rId59" Type="http://schemas.openxmlformats.org/officeDocument/2006/relationships/hyperlink" Target="https://www.figma.com/" TargetMode="External"/><Relationship Id="rId67" Type="http://schemas.openxmlformats.org/officeDocument/2006/relationships/hyperlink" Target="https://docs.ethers.org/v5/" TargetMode="External"/><Relationship Id="rId20" Type="http://schemas.openxmlformats.org/officeDocument/2006/relationships/image" Target="media/image7.jpeg"/><Relationship Id="rId41" Type="http://schemas.openxmlformats.org/officeDocument/2006/relationships/hyperlink" Target="https://polysdocs.website.yandexcloud.net/Whitepaper/7262_WP_Polys_Ru_WEB_4.pdf" TargetMode="External"/><Relationship Id="rId54" Type="http://schemas.openxmlformats.org/officeDocument/2006/relationships/hyperlink" Target="https://ru-ru.facebook.com/" TargetMode="External"/><Relationship Id="rId62" Type="http://schemas.openxmlformats.org/officeDocument/2006/relationships/hyperlink" Target="https://docs.openzeppelin.com/contracts/4.x/" TargetMode="External"/><Relationship Id="rId70" Type="http://schemas.openxmlformats.org/officeDocument/2006/relationships/hyperlink" Target="https://redux-toolkit.js.org/" TargetMode="External"/><Relationship Id="rId75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3.png"/><Relationship Id="rId23" Type="http://schemas.openxmlformats.org/officeDocument/2006/relationships/image" Target="media/image10.jpeg"/><Relationship Id="rId28" Type="http://schemas.openxmlformats.org/officeDocument/2006/relationships/image" Target="media/image15.png"/><Relationship Id="rId36" Type="http://schemas.openxmlformats.org/officeDocument/2006/relationships/hyperlink" Target="https://github.com/ipfs/ipfs" TargetMode="External"/><Relationship Id="rId49" Type="http://schemas.openxmlformats.org/officeDocument/2006/relationships/hyperlink" Target="http://google.com/" TargetMode="External"/><Relationship Id="rId57" Type="http://schemas.openxmlformats.org/officeDocument/2006/relationships/hyperlink" Target="https://metamask.io/" TargetMode="External"/><Relationship Id="rId10" Type="http://schemas.openxmlformats.org/officeDocument/2006/relationships/hyperlink" Target="https://metamask.io/" TargetMode="External"/><Relationship Id="rId31" Type="http://schemas.openxmlformats.org/officeDocument/2006/relationships/image" Target="media/image18.png"/><Relationship Id="rId44" Type="http://schemas.openxmlformats.org/officeDocument/2006/relationships/hyperlink" Target="https://www.mos.ru/city/projects/vote2022/" TargetMode="External"/><Relationship Id="rId52" Type="http://schemas.openxmlformats.org/officeDocument/2006/relationships/hyperlink" Target="https://developer.mozilla.org/ru/docs/Learn/Getting_started_with_the_web/CSS_basics" TargetMode="External"/><Relationship Id="rId60" Type="http://schemas.openxmlformats.org/officeDocument/2006/relationships/hyperlink" Target="https://m3.material.io/" TargetMode="External"/><Relationship Id="rId65" Type="http://schemas.openxmlformats.org/officeDocument/2006/relationships/hyperlink" Target="https://expressjs.com/" TargetMode="External"/><Relationship Id="rId73" Type="http://schemas.openxmlformats.org/officeDocument/2006/relationships/hyperlink" Target="https://web3js.readthedocs.io/en/v1.8.2/" TargetMode="External"/><Relationship Id="rId78" Type="http://schemas.microsoft.com/office/2011/relationships/people" Target="people.xml"/><Relationship Id="rId81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3" Type="http://schemas.openxmlformats.org/officeDocument/2006/relationships/image" Target="media/image2.jpeg"/><Relationship Id="rId18" Type="http://schemas.openxmlformats.org/officeDocument/2006/relationships/image" Target="media/image5.jpeg"/><Relationship Id="rId39" Type="http://schemas.openxmlformats.org/officeDocument/2006/relationships/hyperlink" Target="http://pravo.gov.ru/proxy/ips/?docbody=&amp;nd=102051516&amp;intelsearch=08.02.1998+14" TargetMode="External"/><Relationship Id="rId34" Type="http://schemas.openxmlformats.org/officeDocument/2006/relationships/hyperlink" Target="https://ethereum.org/ru/" TargetMode="External"/><Relationship Id="rId50" Type="http://schemas.openxmlformats.org/officeDocument/2006/relationships/hyperlink" Target="https://developer.mozilla.org/ru/docs/Learn/Getting_started_with_the_web/HTML_basics" TargetMode="External"/><Relationship Id="rId55" Type="http://schemas.openxmlformats.org/officeDocument/2006/relationships/hyperlink" Target="https://learn.javascript.ru/" TargetMode="External"/><Relationship Id="rId76" Type="http://schemas.openxmlformats.org/officeDocument/2006/relationships/footer" Target="footer3.xml"/><Relationship Id="rId7" Type="http://schemas.openxmlformats.org/officeDocument/2006/relationships/endnotes" Target="endnotes.xml"/><Relationship Id="rId71" Type="http://schemas.openxmlformats.org/officeDocument/2006/relationships/hyperlink" Target="https://mui.com/" TargetMode="External"/><Relationship Id="rId2" Type="http://schemas.openxmlformats.org/officeDocument/2006/relationships/numbering" Target="numbering.xml"/><Relationship Id="rId29" Type="http://schemas.openxmlformats.org/officeDocument/2006/relationships/image" Target="media/image16.png"/><Relationship Id="rId24" Type="http://schemas.openxmlformats.org/officeDocument/2006/relationships/image" Target="media/image11.jpeg"/><Relationship Id="rId40" Type="http://schemas.openxmlformats.org/officeDocument/2006/relationships/hyperlink" Target="https://we.vote/kogda-primenyaetsya-blockchain-golosovanie/golosovanie-v-ooo" TargetMode="External"/><Relationship Id="rId45" Type="http://schemas.openxmlformats.org/officeDocument/2006/relationships/hyperlink" Target="https://habr.com/ru/article/480152/" TargetMode="External"/><Relationship Id="rId66" Type="http://schemas.openxmlformats.org/officeDocument/2006/relationships/hyperlink" Target="https://nodejs.org/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Гла</b:Tag>
    <b:SourceType>InternetSite</b:SourceType>
    <b:Guid>{DFE96739-8881-43C7-A617-85511863CD92}</b:Guid>
    <b:Title>Главная | ethereum.org</b:Title>
    <b:RefOrder>1</b:RefOrder>
  </b:Source>
  <b:Source>
    <b:Tag>Фро</b:Tag>
    <b:SourceType>Book</b:SourceType>
    <b:Guid>{A5E75427-4765-49F5-B9F4-583883C223C4}</b:Guid>
    <b:Author>
      <b:Author>
        <b:NameList>
          <b:Person>
            <b:Last>Фролов</b:Last>
            <b:First>А.В.</b:First>
          </b:Person>
        </b:NameList>
      </b:Author>
    </b:Author>
    <b:RefOrder>2</b:RefOrder>
  </b:Source>
  <b:Source>
    <b:Tag>Tru</b:Tag>
    <b:SourceType>Book</b:SourceType>
    <b:Guid>{F166CEA6-5FDD-4AB9-AED1-4D6F77F8890F}</b:Guid>
    <b:Author>
      <b:Author>
        <b:NameList>
          <b:Person>
            <b:Last>Trubochkina</b:Last>
          </b:Person>
        </b:NameList>
      </b:Author>
    </b:Author>
    <b:RefOrder>3</b:RefOrder>
  </b:Source>
  <b:Source>
    <b:Tag>Kum</b:Tag>
    <b:SourceType>Book</b:SourceType>
    <b:Guid>{1FED9BF7-D755-4A9F-9035-207CA0E8A4DA}</b:Guid>
    <b:Author>
      <b:Author>
        <b:NameList>
          <b:Person>
            <b:Last>Kumar</b:Last>
          </b:Person>
        </b:NameList>
      </b:Author>
    </b:Author>
    <b:RefOrder>4</b:RefOrder>
  </b:Source>
  <b:Source>
    <b:Tag>Pol</b:Tag>
    <b:SourceType>Book</b:SourceType>
    <b:Guid>{D17350C6-754B-4018-96A0-773E3FC930D1}</b:Guid>
    <b:Author>
      <b:Author>
        <b:NameList>
          <b:Person>
            <b:Last>Polys</b:Last>
          </b:Person>
        </b:NameList>
      </b:Author>
    </b:Author>
    <b:RefOrder>5</b:RefOrder>
  </b:Source>
  <b:Source>
    <b:Tag>Киб</b:Tag>
    <b:SourceType>Book</b:SourceType>
    <b:Guid>{B498E1F9-6C7C-44C4-B018-A68E3613D3E5}</b:Guid>
    <b:Author>
      <b:Author>
        <b:NameList>
          <b:Person>
            <b:Last>Москве</b:Last>
            <b:First>Кибервыборы</b:First>
            <b:Middle>в</b:Middle>
          </b:Person>
        </b:NameList>
      </b:Author>
    </b:Author>
    <b:RefOrder>6</b:RefOrder>
  </b:Source>
  <b:Source>
    <b:Tag>Сол</b:Tag>
    <b:SourceType>Book</b:SourceType>
    <b:Guid>{2B1401CA-EB5D-429B-95D7-7C20E1B954C0}</b:Guid>
    <b:Author>
      <b:Author>
        <b:NameList>
          <b:Person>
            <b:Last>Солидити</b:Last>
          </b:Person>
        </b:NameList>
      </b:Author>
    </b:Author>
    <b:RefOrder>7</b:RefOrder>
  </b:Source>
  <b:Source>
    <b:Tag>DAp</b:Tag>
    <b:SourceType>Book</b:SourceType>
    <b:Guid>{4BF6969B-3E97-4674-8925-5626C89BC02B}</b:Guid>
    <b:Author>
      <b:Author>
        <b:NameList>
          <b:Person>
            <b:Last>DApp</b:Last>
          </b:Person>
        </b:NameList>
      </b:Author>
    </b:Author>
    <b:RefOrder>8</b:RefOrder>
  </b:Source>
  <b:Source>
    <b:Tag>Saf</b:Tag>
    <b:SourceType>Book</b:SourceType>
    <b:Guid>{FF836411-7F8C-4858-B1AE-B0785FE44453}</b:Guid>
    <b:Author>
      <b:Author>
        <b:NameList>
          <b:Person>
            <b:Last>SafeMath</b:Last>
          </b:Person>
        </b:NameList>
      </b:Author>
    </b:Author>
    <b:RefOrder>9</b:RefOrder>
  </b:Source>
  <b:Source>
    <b:Tag>erc</b:Tag>
    <b:SourceType>Book</b:SourceType>
    <b:Guid>{3DEEBD40-80F5-4896-B885-89BC68FA20C5}</b:Guid>
    <b:Author>
      <b:Author>
        <b:NameList>
          <b:Person>
            <b:Last>erc20</b:Last>
          </b:Person>
        </b:NameList>
      </b:Author>
    </b:Author>
    <b:RefOrder>10</b:RefOrder>
  </b:Source>
  <b:Source>
    <b:Tag>eth</b:Tag>
    <b:SourceType>Book</b:SourceType>
    <b:Guid>{73DDB271-A51C-494E-9271-CF9B4D1A66B9}</b:Guid>
    <b:Author>
      <b:Author>
        <b:NameList>
          <b:Person>
            <b:Last>etherscan</b:Last>
          </b:Person>
        </b:NameList>
      </b:Author>
    </b:Author>
    <b:RefOrder>11</b:RefOrder>
  </b:Source>
  <b:Source>
    <b:Tag>met</b:Tag>
    <b:SourceType>Book</b:SourceType>
    <b:Guid>{DB692DCD-77A1-4C90-8EC0-A008A67F01DE}</b:Guid>
    <b:Author>
      <b:Author>
        <b:NameList>
          <b:Person>
            <b:Last>metamask</b:Last>
          </b:Person>
        </b:NameList>
      </b:Author>
    </b:Author>
    <b:RefOrder>12</b:RefOrder>
  </b:Source>
  <b:Source>
    <b:Tag>rem</b:Tag>
    <b:SourceType>Book</b:SourceType>
    <b:Guid>{09DB69B4-F20D-4520-9A7F-DDA29E49D223}</b:Guid>
    <b:Author>
      <b:Author>
        <b:NameList>
          <b:Person>
            <b:Last>remix</b:Last>
          </b:Person>
        </b:NameList>
      </b:Author>
    </b:Author>
    <b:RefOrder>13</b:RefOrder>
  </b:Source>
  <b:Source>
    <b:Tag>rin</b:Tag>
    <b:SourceType>Book</b:SourceType>
    <b:Guid>{D06E4EFD-54FD-45F3-A898-FEA78B159DDF}</b:Guid>
    <b:Author>
      <b:Author>
        <b:NameList>
          <b:Person>
            <b:Last>rinkeby</b:Last>
          </b:Person>
        </b:NameList>
      </b:Author>
    </b:Author>
    <b:RefOrder>14</b:RefOrder>
  </b:Source>
</b:Sources>
</file>

<file path=customXml/itemProps1.xml><?xml version="1.0" encoding="utf-8"?>
<ds:datastoreItem xmlns:ds="http://schemas.openxmlformats.org/officeDocument/2006/customXml" ds:itemID="{F634E4F5-13E7-46DB-BA80-8C4A708F08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2743</TotalTime>
  <Pages>50</Pages>
  <Words>10152</Words>
  <Characters>57868</Characters>
  <Application>Microsoft Office Word</Application>
  <DocSecurity>0</DocSecurity>
  <Lines>482</Lines>
  <Paragraphs>135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Кафедра системного программирования ЮУрГУ</Company>
  <LinksUpToDate>false</LinksUpToDate>
  <CharactersWithSpaces>67885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Титульный лист текста выпускной работы бакалавра</dc:subject>
  <dc:creator>Кафедра системного программирования</dc:creator>
  <cp:keywords>титульный лист, защита, выпускная работа</cp:keywords>
  <cp:lastModifiedBy>Вероника Богатырева</cp:lastModifiedBy>
  <cp:revision>1674</cp:revision>
  <cp:lastPrinted>2023-03-30T06:32:00Z</cp:lastPrinted>
  <dcterms:created xsi:type="dcterms:W3CDTF">2022-05-15T12:00:00Z</dcterms:created>
  <dcterms:modified xsi:type="dcterms:W3CDTF">2023-05-09T18:52:00Z</dcterms:modified>
  <cp:category>Образцы документов</cp:category>
</cp:coreProperties>
</file>